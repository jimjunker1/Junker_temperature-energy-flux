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8F29" w14:textId="77777777" w:rsidR="00030EA6" w:rsidRDefault="00DB7419">
      <w:pPr>
        <w:pStyle w:val="BodyText"/>
        <w:rPr>
          <w:moveFrom w:id="0" w:author="JRJ" w:date="2023-05-23T22:22:00Z"/>
        </w:rPr>
        <w:pPrChange w:id="1" w:author="JRJ" w:date="2023-05-23T22:22:00Z">
          <w:pPr>
            <w:pStyle w:val="BodyText"/>
            <w:ind w:firstLine="0"/>
          </w:pPr>
        </w:pPrChange>
      </w:pPr>
      <w:bookmarkStart w:id="2" w:name="_GoBack"/>
      <w:bookmarkEnd w:id="2"/>
      <w:moveFromRangeStart w:id="3" w:author="JRJ" w:date="2023-05-23T22:22:00Z" w:name="move135772987"/>
      <w:moveFrom w:id="4" w:author="JRJ" w:date="2023-05-23T22:22:00Z">
        <w:r>
          <w:t>Submission journal: Ecology</w:t>
        </w:r>
      </w:moveFrom>
    </w:p>
    <w:p w14:paraId="4D0C01EB" w14:textId="77777777" w:rsidR="00030EA6" w:rsidRDefault="00DB7419">
      <w:pPr>
        <w:pStyle w:val="BodyText"/>
        <w:rPr>
          <w:moveFrom w:id="5" w:author="JRJ" w:date="2023-05-23T22:22:00Z"/>
        </w:rPr>
        <w:pPrChange w:id="6" w:author="JRJ" w:date="2023-05-23T22:22:00Z">
          <w:pPr/>
        </w:pPrChange>
      </w:pPr>
      <w:moveFrom w:id="7" w:author="JRJ" w:date="2023-05-23T22:22:00Z">
        <w:r>
          <w:t>Submission type: Article</w:t>
        </w:r>
      </w:moveFrom>
    </w:p>
    <w:moveFromRangeEnd w:id="3"/>
    <w:p w14:paraId="54C439AC" w14:textId="77777777" w:rsidR="00030EA6" w:rsidRDefault="00DB7419">
      <w:pPr>
        <w:pStyle w:val="Title"/>
      </w:pPr>
      <w:r>
        <w:t>Environmental warming increases the importance of high-turnover energy channels in stream food webs</w:t>
      </w:r>
    </w:p>
    <w:p w14:paraId="06E54F55" w14:textId="77777777" w:rsidR="00030EA6" w:rsidRDefault="00DB7419">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Alexander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14:paraId="26212D2C" w14:textId="77777777" w:rsidR="00030EA6" w:rsidRDefault="00DB7419">
      <w:pPr>
        <w:pStyle w:val="FirstParagraph"/>
        <w:pPrChange w:id="8" w:author="JRJ" w:date="2023-05-23T22:22:00Z">
          <w:pPr>
            <w:pStyle w:val="FirstParagraph"/>
            <w:ind w:firstLine="0"/>
          </w:pPr>
        </w:pPrChange>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w:t>
      </w:r>
      <w:r>
        <w:t xml:space="preserv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w:t>
      </w:r>
      <w:r>
        <w:t xml:space="preserve"> Sciences, Utah State University, Logan, UT 84322, USA</w:t>
      </w:r>
      <w:r>
        <w:br/>
      </w:r>
      <w:r>
        <w:rPr>
          <w:vertAlign w:val="superscript"/>
        </w:rPr>
        <w:t>6</w:t>
      </w:r>
      <w:r>
        <w:t xml:space="preserve"> Institute of Marine and Freshwater Fisheries, Hafnarfjördur, Iceland</w:t>
      </w:r>
      <w:r>
        <w:br/>
      </w:r>
      <w:r>
        <w:rPr>
          <w:vertAlign w:val="superscript"/>
        </w:rPr>
        <w:t>7</w:t>
      </w:r>
      <w:r>
        <w:t xml:space="preserve"> University of Iceland, Institute of Life and Environmental Sciences, Reykjavík, Iceland</w:t>
      </w:r>
    </w:p>
    <w:p w14:paraId="61CEBAC9" w14:textId="77777777" w:rsidR="00030EA6" w:rsidRDefault="00DB7419">
      <w:pPr>
        <w:pStyle w:val="BodyText"/>
        <w:pPrChange w:id="9" w:author="JRJ" w:date="2023-05-23T22:22:00Z">
          <w:pPr>
            <w:pStyle w:val="BodyText"/>
            <w:ind w:firstLine="0"/>
          </w:pPr>
        </w:pPrChange>
      </w:pPr>
      <w:r>
        <w:rPr>
          <w:vertAlign w:val="superscript"/>
        </w:rPr>
        <w:t>✉</w:t>
      </w:r>
      <w:r>
        <w:t xml:space="preserve"> Correspondence: </w:t>
      </w:r>
      <w:r>
        <w:fldChar w:fldCharType="begin"/>
      </w:r>
      <w:r>
        <w:instrText xml:space="preserve"> HYPERLINK "mailto:j</w:instrText>
      </w:r>
      <w:r>
        <w:instrText xml:space="preserve">rjunker@mtu.edu" \h </w:instrText>
      </w:r>
      <w:r>
        <w:fldChar w:fldCharType="separate"/>
      </w:r>
      <w:r>
        <w:rPr>
          <w:rStyle w:val="Hyperlink"/>
        </w:rPr>
        <w:t>James R. Junker &lt;</w:t>
      </w:r>
      <w:r>
        <w:fldChar w:fldCharType="begin"/>
      </w:r>
      <w:r>
        <w:instrText xml:space="preserve"> HYPERLINK "mailto:jrjunker@mtu.edu" \h </w:instrText>
      </w:r>
      <w:r>
        <w:fldChar w:fldCharType="separate"/>
      </w:r>
      <w:r>
        <w:rPr>
          <w:rStyle w:val="Hyperlink"/>
        </w:rPr>
        <w:t>jrjunker@mtu.edu</w:t>
      </w:r>
      <w:r>
        <w:rPr>
          <w:rStyle w:val="Hyperlink"/>
        </w:rPr>
        <w:fldChar w:fldCharType="end"/>
      </w:r>
      <w:r>
        <w:rPr>
          <w:rStyle w:val="Hyperlink"/>
        </w:rPr>
        <w:t>&gt;</w:t>
      </w:r>
      <w:r>
        <w:rPr>
          <w:rStyle w:val="Hyperlink"/>
        </w:rPr>
        <w:fldChar w:fldCharType="end"/>
      </w:r>
    </w:p>
    <w:p w14:paraId="52E0AE00" w14:textId="77777777" w:rsidR="00030EA6" w:rsidRDefault="00DB7419">
      <w:pPr>
        <w:pStyle w:val="BodyText"/>
        <w:rPr>
          <w:moveTo w:id="10" w:author="JRJ" w:date="2023-05-23T22:22:00Z"/>
        </w:rPr>
        <w:pPrChange w:id="11" w:author="JRJ" w:date="2023-05-23T22:22:00Z">
          <w:pPr>
            <w:pStyle w:val="BodyText"/>
            <w:ind w:firstLine="0"/>
          </w:pPr>
        </w:pPrChange>
      </w:pPr>
      <w:moveToRangeStart w:id="12" w:author="JRJ" w:date="2023-05-23T22:22:00Z" w:name="move135772987"/>
      <w:moveTo w:id="13" w:author="JRJ" w:date="2023-05-23T22:22:00Z">
        <w:r>
          <w:t>Submission journal: Ecology</w:t>
        </w:r>
      </w:moveTo>
    </w:p>
    <w:p w14:paraId="10800EF1" w14:textId="77777777" w:rsidR="00030EA6" w:rsidRDefault="00DB7419">
      <w:pPr>
        <w:pStyle w:val="BodyText"/>
        <w:rPr>
          <w:moveTo w:id="14" w:author="JRJ" w:date="2023-05-23T22:22:00Z"/>
        </w:rPr>
        <w:pPrChange w:id="15" w:author="JRJ" w:date="2023-05-23T22:22:00Z">
          <w:pPr/>
        </w:pPrChange>
      </w:pPr>
      <w:moveTo w:id="16" w:author="JRJ" w:date="2023-05-23T22:22:00Z">
        <w:r>
          <w:t>Submission type: Article</w:t>
        </w:r>
      </w:moveTo>
    </w:p>
    <w:moveToRangeEnd w:id="12"/>
    <w:p w14:paraId="1BC9FE55" w14:textId="77777777" w:rsidR="00030EA6" w:rsidRDefault="00DB7419">
      <w:pPr>
        <w:pStyle w:val="BodyText"/>
        <w:pPrChange w:id="17" w:author="JRJ" w:date="2023-05-23T22:22:00Z">
          <w:pPr>
            <w:pStyle w:val="BodyText"/>
            <w:ind w:firstLine="0"/>
          </w:pPr>
        </w:pPrChange>
      </w:pPr>
      <w:r>
        <w:t>Manuscript details:</w:t>
      </w:r>
    </w:p>
    <w:p w14:paraId="2F2EC0FF" w14:textId="77777777" w:rsidR="00030EA6" w:rsidRDefault="00DB7419">
      <w:pPr>
        <w:numPr>
          <w:ilvl w:val="0"/>
          <w:numId w:val="16"/>
        </w:numPr>
      </w:pPr>
      <w:r>
        <w:lastRenderedPageBreak/>
        <w:t>Abstract word count: 260/350</w:t>
      </w:r>
    </w:p>
    <w:p w14:paraId="2FAEC05E" w14:textId="77777777" w:rsidR="00030EA6" w:rsidRDefault="00DB7419">
      <w:pPr>
        <w:numPr>
          <w:ilvl w:val="0"/>
          <w:numId w:val="16"/>
        </w:numPr>
      </w:pPr>
      <w:r>
        <w:t>Main text word count (w/ references): 8201</w:t>
      </w:r>
    </w:p>
    <w:p w14:paraId="5E16A5CC" w14:textId="77777777" w:rsidR="00030EA6" w:rsidRDefault="00DB7419">
      <w:pPr>
        <w:numPr>
          <w:ilvl w:val="0"/>
          <w:numId w:val="16"/>
        </w:numPr>
      </w:pPr>
      <w:r>
        <w:t>Page count w</w:t>
      </w:r>
      <w:r>
        <w:t>/ references: 34/30</w:t>
      </w:r>
    </w:p>
    <w:p w14:paraId="25E3602C" w14:textId="77777777" w:rsidR="00030EA6" w:rsidRDefault="00DB7419">
      <w:pPr>
        <w:numPr>
          <w:ilvl w:val="0"/>
          <w:numId w:val="16"/>
        </w:numPr>
      </w:pPr>
      <w:r>
        <w:t>Appendices: 2</w:t>
      </w:r>
    </w:p>
    <w:p w14:paraId="1EED4264" w14:textId="385A7DDE" w:rsidR="00030EA6" w:rsidRDefault="00DB7419">
      <w:pPr>
        <w:pStyle w:val="FirstParagraph"/>
        <w:pPrChange w:id="18" w:author="JRJ" w:date="2023-05-23T22:22:00Z">
          <w:pPr>
            <w:pStyle w:val="FirstParagraph"/>
            <w:ind w:firstLine="0"/>
          </w:pPr>
        </w:pPrChange>
      </w:pPr>
      <w:r>
        <w:t xml:space="preserve">Open Research Statement: All data and code used in this work are publicly available at the following link: </w:t>
      </w:r>
      <w:del w:id="19" w:author="JRJ" w:date="2023-05-23T22:22:00Z">
        <w:r w:rsidR="00476AFD" w:rsidRPr="00476AFD">
          <w:delText>https://github.com/jimjunker1/Junker_temperature-energy-flux</w:delText>
        </w:r>
        <w:r w:rsidR="006979EB">
          <w:delText>.</w:delText>
        </w:r>
      </w:del>
      <w:ins w:id="20" w:author="JRJ" w:date="2023-05-23T22:22:00Z">
        <w:r>
          <w:fldChar w:fldCharType="begin"/>
        </w:r>
        <w:r>
          <w:instrText xml:space="preserve"> HYPERLINK "https://github.com/jimjunker1/Junker_temperature-energy-flux" \h </w:instrText>
        </w:r>
        <w:r>
          <w:fldChar w:fldCharType="separate"/>
        </w:r>
        <w:r>
          <w:rPr>
            <w:rStyle w:val="Hyperlink"/>
          </w:rPr>
          <w:t>https://github.com/jimjunker1/Junke</w:t>
        </w:r>
        <w:r>
          <w:rPr>
            <w:rStyle w:val="Hyperlink"/>
          </w:rPr>
          <w:t>r_temperature-energy-flux</w:t>
        </w:r>
        <w:r>
          <w:rPr>
            <w:rStyle w:val="Hyperlink"/>
          </w:rPr>
          <w:fldChar w:fldCharType="end"/>
        </w:r>
        <w:r>
          <w:t>.</w:t>
        </w:r>
      </w:ins>
      <w:r>
        <w:t xml:space="preserve"> Upon acceptance, all data and code will be submitted to relevant repositories (e.g., Dryad, </w:t>
      </w:r>
      <w:proofErr w:type="spellStart"/>
      <w:r>
        <w:t>Zenodo</w:t>
      </w:r>
      <w:proofErr w:type="spellEnd"/>
      <w:r>
        <w:t xml:space="preserve">) for </w:t>
      </w:r>
      <w:del w:id="21" w:author="JRJ" w:date="2023-05-23T22:22:00Z">
        <w:r w:rsidR="008D7607" w:rsidRPr="008D7607">
          <w:delText>archiv</w:delText>
        </w:r>
        <w:r w:rsidR="008D7607">
          <w:delText>ing</w:delText>
        </w:r>
      </w:del>
      <w:ins w:id="22" w:author="JRJ" w:date="2023-05-23T22:22:00Z">
        <w:r>
          <w:t>archival</w:t>
        </w:r>
      </w:ins>
      <w:r>
        <w:t>.</w:t>
      </w:r>
    </w:p>
    <w:p w14:paraId="0F18B7F8" w14:textId="77777777" w:rsidR="00030EA6" w:rsidRDefault="00DB7419">
      <w:pPr>
        <w:pStyle w:val="BodyText"/>
        <w:pPrChange w:id="23" w:author="JRJ" w:date="2023-05-23T22:22:00Z">
          <w:pPr>
            <w:pStyle w:val="BodyText"/>
            <w:ind w:firstLine="0"/>
          </w:pPr>
        </w:pPrChange>
      </w:pPr>
      <w:r>
        <w:t>Key words: energy flux; climate change; food webs; species traits; temperature; environmental filtering</w:t>
      </w:r>
    </w:p>
    <w:p w14:paraId="42565D11" w14:textId="77777777" w:rsidR="00030EA6" w:rsidRDefault="00DB7419">
      <w:r>
        <w:br w:type="page"/>
      </w:r>
    </w:p>
    <w:p w14:paraId="063D22F5" w14:textId="77777777" w:rsidR="00030EA6" w:rsidRDefault="00DB7419">
      <w:pPr>
        <w:pStyle w:val="Heading1"/>
      </w:pPr>
      <w:bookmarkStart w:id="24" w:name="abstract"/>
      <w:r>
        <w:lastRenderedPageBreak/>
        <w:t>Abstract</w:t>
      </w:r>
    </w:p>
    <w:p w14:paraId="7272B2F2" w14:textId="2687B26A" w:rsidR="00030EA6" w:rsidRDefault="00DB7419">
      <w:pPr>
        <w:pStyle w:val="FirstParagraph"/>
      </w:pPr>
      <w:r>
        <w:t>Warming temperatures are altering communities and trophic networks globally. While the overall influence of warming on food webs is often context-dependent, increasing temperatures are predicted to change communities in two fundamental ways: 1) by reducing</w:t>
      </w:r>
      <w:r>
        <w:t xml:space="preserve"> average body size and 2) by increasing individual metabolic rates. These warming-induced changes have the potential to influence the distribution of food web fluxes, food web stability, and the relative importance of </w:t>
      </w:r>
      <w:del w:id="25" w:author="JRJ" w:date="2023-05-23T22:22:00Z">
        <w:r w:rsidR="006979EB">
          <w:delText>ecological</w:delText>
        </w:r>
      </w:del>
      <w:ins w:id="26" w:author="JRJ" w:date="2023-05-23T22:22:00Z">
        <w:r>
          <w:t>deterministic</w:t>
        </w:r>
      </w:ins>
      <w:r>
        <w:t xml:space="preserve"> and stochastic</w:t>
      </w:r>
      <w:ins w:id="27" w:author="JRJ" w:date="2023-05-23T22:22:00Z">
        <w:r>
          <w:t xml:space="preserve"> ecologica</w:t>
        </w:r>
        <w:r>
          <w:t>l</w:t>
        </w:r>
      </w:ins>
      <w:r>
        <w:t xml:space="preserve"> processes shaping community assembly. Here, we quantified patterns and the relative distribution of organic matter fluxes through stream food webs spanning a natural ~25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temperature gradient</w:t>
      </w:r>
      <w:del w:id="28" w:author="JRJ" w:date="2023-05-23T22:22:00Z">
        <w:r w:rsidR="006979EB">
          <w:delText>.</w:delText>
        </w:r>
      </w:del>
      <w:ins w:id="29" w:author="JRJ" w:date="2023-05-23T22:22:00Z">
        <w:r>
          <w:t xml:space="preserve">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We then related these patterns to species</w:t>
      </w:r>
      <w:del w:id="30" w:author="JRJ" w:date="2023-05-23T22:22:00Z">
        <w:r w:rsidR="006979EB">
          <w:delText>-</w:delText>
        </w:r>
      </w:del>
      <w:r>
        <w:t xml:space="preserve"> and com</w:t>
      </w:r>
      <w:r>
        <w:t>munity</w:t>
      </w:r>
      <w:del w:id="31" w:author="JRJ" w:date="2023-05-23T22:22:00Z">
        <w:r w:rsidR="006979EB">
          <w:delText>-level</w:delText>
        </w:r>
      </w:del>
      <w:r>
        <w:t xml:space="preserve"> trait distributions of mean body size and population biomass turnover (</w:t>
      </w:r>
      <w:proofErr w:type="gramStart"/>
      <w:r>
        <w:rPr>
          <w:i/>
          <w:iCs/>
        </w:rPr>
        <w:t>P:B</w:t>
      </w:r>
      <w:proofErr w:type="gramEnd"/>
      <w:r>
        <w:t xml:space="preserve">) within and across ecosystems. We predicted that 1) communities in warmer streams would </w:t>
      </w:r>
      <w:del w:id="32" w:author="JRJ" w:date="2023-05-23T22:22:00Z">
        <w:r w:rsidR="006979EB">
          <w:delText>skew towards</w:delText>
        </w:r>
      </w:del>
      <w:ins w:id="33" w:author="JRJ" w:date="2023-05-23T22:22:00Z">
        <w:r>
          <w:t>exhibit</w:t>
        </w:r>
      </w:ins>
      <w:r>
        <w:t xml:space="preserve"> smaller body size and higher </w:t>
      </w:r>
      <w:proofErr w:type="gramStart"/>
      <w:r>
        <w:rPr>
          <w:i/>
          <w:iCs/>
        </w:rPr>
        <w:t>P:B</w:t>
      </w:r>
      <w:proofErr w:type="gramEnd"/>
      <w:r>
        <w:t xml:space="preserve"> and 2) organic matter fluxes within warmer co</w:t>
      </w:r>
      <w:r>
        <w:t xml:space="preserve">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w:t>
      </w:r>
      <w:r>
        <w:t xml:space="preserve">ing, the relative distribution of organic matter fluxes </w:t>
      </w:r>
      <w:del w:id="34" w:author="JRJ" w:date="2023-05-23T22:22:00Z">
        <w:r w:rsidR="006979EB">
          <w:delText>also appeared</w:delText>
        </w:r>
      </w:del>
      <w:ins w:id="35" w:author="JRJ" w:date="2023-05-23T22:22:00Z">
        <w:r>
          <w:t>was decreasingly likely</w:t>
        </w:r>
      </w:ins>
      <w:r>
        <w:t xml:space="preserve"> to </w:t>
      </w:r>
      <w:del w:id="36" w:author="JRJ" w:date="2023-05-23T22:22:00Z">
        <w:r w:rsidR="006979EB">
          <w:delText>be increasingly ‘non-random’</w:delText>
        </w:r>
      </w:del>
      <w:ins w:id="37" w:author="JRJ" w:date="2023-05-23T22:22:00Z">
        <w:r>
          <w:t>arise through random sorting of species</w:t>
        </w:r>
      </w:ins>
      <w:r>
        <w:t xml:space="preserve">, suggesting stronger selection for traits driving high turnover with increasing temperature. Our study suggests that a warming world </w:t>
      </w:r>
      <w:r>
        <w:t>will favor energy fluxes through ‘smaller and faster’ populations, and that these changes may be more predictable than previously thought.</w:t>
      </w:r>
    </w:p>
    <w:p w14:paraId="3547D29E" w14:textId="77777777" w:rsidR="00030EA6" w:rsidRDefault="00DB7419">
      <w:pPr>
        <w:pStyle w:val="Heading1"/>
      </w:pPr>
      <w:bookmarkStart w:id="38" w:name="introduction"/>
      <w:bookmarkEnd w:id="24"/>
      <w:r>
        <w:lastRenderedPageBreak/>
        <w:t>Introduction</w:t>
      </w:r>
    </w:p>
    <w:p w14:paraId="1F67D609" w14:textId="77777777" w:rsidR="00030EA6" w:rsidRDefault="00DB7419">
      <w:pPr>
        <w:pStyle w:val="FirstParagraph"/>
      </w:pPr>
      <w:r>
        <w:t>Increasing global temperatures influence the provision and maintenance of ecosystem services by modifyin</w:t>
      </w:r>
      <w:r>
        <w:t>g the network of species interactions that underpin ecosystem functions (de Ruiter et al. 1995, Woodward et al. 2010, Brose et al. 2012, Thompson et al. 2012). Warming effects permeate across multiple levels of biological organization, from control on indi</w:t>
      </w:r>
      <w:r>
        <w:t xml:space="preserve">vidual metabolic rates (Gillooly et al. 2001, Brown et al. 2004) and biological activity (e.g., attack rate, handling time, growth rates, etc.; Dell et al. 2014), to broad-scale shifts in community assembly and structure (Nelson et al. 2017b, Gibert 2019, </w:t>
      </w:r>
      <w:r>
        <w:t>Saito et al. 2021). Across global climate gradients, such temperature-induced changes have the potential to mediate food web stability (Baiser et al. 2019) by altering the acquisition and allocation of resources (Zhang et al. 2017) and the magnitude and re</w:t>
      </w:r>
      <w:r>
        <w:t>lative distribution of energy fluxes in food webs (May 1972, McCann et al. 1998, Barnes et al. 2018).</w:t>
      </w:r>
    </w:p>
    <w:p w14:paraId="6D8ADA8D" w14:textId="3ED4448E" w:rsidR="00030EA6" w:rsidRDefault="00DB7419">
      <w:pPr>
        <w:pStyle w:val="BodyText"/>
      </w:pPr>
      <w:r>
        <w:t>Understanding how warming alters energy flux in food webs requires information about how temperature modifies relationships between ecosystem structure an</w:t>
      </w:r>
      <w:r>
        <w:t>d function. Such relationships depend upon how warming influences functional trait distributions and how functional traits translate to patterns of energy demand (Norberg et al. 2001, Loreau et al. 2001, Norberg 2004). Additionally, warming can modify comm</w:t>
      </w:r>
      <w:r>
        <w:t>unity assembly processes (Saito et al. 2021)—both deterministic (e.g., environmental/niche filtering, Whittaker 1962) and stochastic (e.g., neutral theory, Hubbell 2001)—leading to many possible relationships between warming, the relative abundance of spec</w:t>
      </w:r>
      <w:r>
        <w:t>ies, and dominance of particular functional traits. For example, although temperature appears to have minimal control on species richness across taxonomic groups (e.g., Bastazini et al. 2021), warming can have profound effects on the dominance structure (i</w:t>
      </w:r>
      <w:r>
        <w:t xml:space="preserve">.e., evenness) of ecological communities, often by reducing community evenness and favoring a few </w:t>
      </w:r>
      <w:r>
        <w:lastRenderedPageBreak/>
        <w:t>well-adapted species (Hillebrand et al. 2008). This strong environmental filtering is likely to skew trait distributions in natural communities (Therriault an</w:t>
      </w:r>
      <w:r>
        <w:t xml:space="preserve">d Kolasa 1999). However, the relative distribution of traits can be further modified by additional processes unrelated to environmental filtering that alter species relative abundances (e.g., species interactions, </w:t>
      </w:r>
      <w:proofErr w:type="spellStart"/>
      <w:r>
        <w:t>Therriault</w:t>
      </w:r>
      <w:proofErr w:type="spellEnd"/>
      <w:r>
        <w:t xml:space="preserve"> and </w:t>
      </w:r>
      <w:proofErr w:type="spellStart"/>
      <w:r>
        <w:t>Kolasa</w:t>
      </w:r>
      <w:proofErr w:type="spellEnd"/>
      <w:r>
        <w:t xml:space="preserve"> 1999</w:t>
      </w:r>
      <w:del w:id="39" w:author="JRJ" w:date="2023-05-23T22:22:00Z">
        <w:r w:rsidR="006979EB">
          <w:delText>;</w:delText>
        </w:r>
      </w:del>
      <w:ins w:id="40" w:author="JRJ" w:date="2023-05-23T22:22:00Z">
        <w:r>
          <w:t>,</w:t>
        </w:r>
      </w:ins>
      <w:r>
        <w:t xml:space="preserve"> demographic st</w:t>
      </w:r>
      <w:r>
        <w:t>ochasticity, Hubbell 2001). These additional processes can exaggerate or counter any skew in trait distributions driven by environmental filtering and thereby modify the relationship between species’ traits and the absolute and relative energy demands in f</w:t>
      </w:r>
      <w:r>
        <w:t>ood webs.</w:t>
      </w:r>
    </w:p>
    <w:p w14:paraId="02EF57C6" w14:textId="4D831110" w:rsidR="00030EA6" w:rsidRDefault="00DB7419">
      <w:pPr>
        <w:pStyle w:val="BodyText"/>
      </w:pPr>
      <w:r>
        <w:t xml:space="preserve">Body size is a fundamental trait that </w:t>
      </w:r>
      <w:del w:id="41" w:author="JRJ" w:date="2023-05-23T22:22:00Z">
        <w:r w:rsidR="006979EB">
          <w:delText xml:space="preserve">is influenced by temperature and </w:delText>
        </w:r>
      </w:del>
      <w:r>
        <w:t xml:space="preserve">has great potential to influence energy flux </w:t>
      </w:r>
      <w:del w:id="42" w:author="JRJ" w:date="2023-05-23T22:22:00Z">
        <w:r w:rsidR="006979EB">
          <w:delText>(</w:delText>
        </w:r>
      </w:del>
      <w:ins w:id="43" w:author="JRJ" w:date="2023-05-23T22:22:00Z">
        <w:r>
          <w:t xml:space="preserve">and is modified by temperature (for ectotherms, </w:t>
        </w:r>
      </w:ins>
      <w:r>
        <w:t xml:space="preserve">Atkinson 1994, </w:t>
      </w:r>
      <w:proofErr w:type="spellStart"/>
      <w:r>
        <w:t>Daufresne</w:t>
      </w:r>
      <w:proofErr w:type="spellEnd"/>
      <w:r>
        <w:t xml:space="preserve"> et al. 2009, Gardner et al. 2011</w:t>
      </w:r>
      <w:ins w:id="44" w:author="JRJ" w:date="2023-05-23T22:22:00Z">
        <w:r>
          <w:t>, but see Riemer et al. 2018 for extensive deviations acro</w:t>
        </w:r>
        <w:r>
          <w:t>ss endotherms</w:t>
        </w:r>
      </w:ins>
      <w:r>
        <w:t xml:space="preserve">). Reduced body size in response to warming can arise at multiple levels of organization, including increased relative abundance of smaller species in warmed communities (Bergmann 1848), smaller individuals in warmer populations (James 1970), </w:t>
      </w:r>
      <w:r>
        <w:t>or reduced absolute body size of warmed individuals (Atkinson 1994). Thus, warmer communities are likely to contain both smaller species and individuals. These relationships can have important implications for energy and material flux in ecosystems because</w:t>
      </w:r>
      <w:r>
        <w:t xml:space="preserve"> body size is a strong determinant of species life-history patterns (Peters 1983, Altermatt 2010, Zeuss et al. 2017, Nelson et al. 2020a), as well as developmental (Angilletta et al. 2004) and metabolic rates (Gillooly et al. 2001, Brown et al. 2004).</w:t>
      </w:r>
    </w:p>
    <w:p w14:paraId="330706D8" w14:textId="77777777" w:rsidR="00030EA6" w:rsidRDefault="00DB7419">
      <w:pPr>
        <w:pStyle w:val="BodyText"/>
      </w:pPr>
      <w:r>
        <w:t>Meta</w:t>
      </w:r>
      <w:r>
        <w:t>bolic rate, in addition to being controlled by body size, is another key trait that is influenced by temperature and tied to variation in energy flux through food webs (Gillooly et al. 2001, Barnes et al. 2018). Warming can influence metabolic rates indire</w:t>
      </w:r>
      <w:r>
        <w:t xml:space="preserve">ctly through reductions </w:t>
      </w:r>
      <w:r>
        <w:lastRenderedPageBreak/>
        <w:t>in body size, as well as directly through its effects on subcellular kinetics (Osmond et al. 2017, Bideault et al. 2019). These processes can modify ecosystem patterns through changes in population carrying capacity (Bernhardt et al</w:t>
      </w:r>
      <w:r>
        <w:t xml:space="preserve">. 2018) and species relative abundances with consequent effects on consumer-resource interactions or food web structure (Bideault et al. 2019, Gibert 2019). Moreover, metabolic rates are also tied to many biological processes (Dell et al. 2014), including </w:t>
      </w:r>
      <w:r>
        <w:t>growth rate (Gillooly et al. 2001), developmental rate (Zuo et al. 2012, Nelson et al. 2020a), voltinism (Zeuss et al. 2017), and biomass turnover rate (Brown et al. 2004, Huryn and Benke 2007). Taken together, these changes suggest that warming should lea</w:t>
      </w:r>
      <w:r>
        <w:t>d to a smaller, faster world in which ecosystem processes accelerate through the effects of smaller body size and higher turnover rates, with a potentially strong imprint on food web structure and energy fluxes (Gibert 2019).</w:t>
      </w:r>
    </w:p>
    <w:p w14:paraId="2F9E63FD" w14:textId="061068D8" w:rsidR="00030EA6" w:rsidRDefault="006979EB">
      <w:pPr>
        <w:pStyle w:val="BodyText"/>
      </w:pPr>
      <w:del w:id="45" w:author="JRJ" w:date="2023-05-23T22:22:00Z">
        <w:r>
          <w:delText>We</w:delText>
        </w:r>
      </w:del>
      <w:ins w:id="46" w:author="JRJ" w:date="2023-05-23T22:22:00Z">
        <w:r w:rsidR="00DB7419">
          <w:t>Here, we address two overarchi</w:t>
        </w:r>
        <w:r w:rsidR="00DB7419">
          <w:t>ng questions, 1) how does ecosystem temperature shape the relationship between OM fluxes and community-level trait distributions, specifically body size and biomass turnover, across ecosystems, and 2) how does temperature shape the role of deterministic vs</w:t>
        </w:r>
        <w:r w:rsidR="00DB7419">
          <w:t xml:space="preserve"> stochastic sorting processes on the relative fluxes of OM through consumer communities. To do so, we</w:t>
        </w:r>
      </w:ins>
      <w:r w:rsidR="00DB7419">
        <w:t xml:space="preserve"> quantified patterns of organic matter flux in stream food webs across a natural temperature gradient (~5–</w:t>
      </w:r>
      <w:del w:id="47" w:author="JRJ" w:date="2023-05-23T22:22:00Z">
        <w:r>
          <w:delText>28</w:delText>
        </w:r>
      </w:del>
      <w:ins w:id="48" w:author="JRJ" w:date="2023-05-23T22:22:00Z">
        <w:r w:rsidR="00DB7419">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DB7419">
        <w:t>C) in southwestern Iceland. Previous research</w:t>
      </w:r>
      <w:r w:rsidR="00DB7419">
        <w:t xml:space="preserve"> in these streams has shown a strong positive effect of warming on primary production both among streams (Demars et al. 2011, Padfield et al. 2017) and seasonally within streams (O’Gorman et al. 2012, Hood et al. 2018). </w:t>
      </w:r>
      <w:del w:id="49" w:author="JRJ" w:date="2023-05-23T22:22:00Z">
        <w:r>
          <w:delText>Invertebrates</w:delText>
        </w:r>
      </w:del>
      <w:ins w:id="50" w:author="JRJ" w:date="2023-05-23T22:22:00Z">
        <w:r w:rsidR="00DB7419">
          <w:t>Due to minimal OM inputs from surrou</w:t>
        </w:r>
        <w:r w:rsidR="00DB7419">
          <w:t>nding terrestrial ecosystems, invertebrates</w:t>
        </w:r>
      </w:ins>
      <w:r w:rsidR="00DB7419">
        <w:t xml:space="preserve"> in these streams rely on </w:t>
      </w:r>
      <w:del w:id="51" w:author="JRJ" w:date="2023-05-23T22:22:00Z">
        <w:r>
          <w:delText xml:space="preserve">autotrophs </w:delText>
        </w:r>
      </w:del>
      <w:ins w:id="52" w:author="JRJ" w:date="2023-05-23T22:22:00Z">
        <w:r w:rsidR="00DB7419">
          <w:t xml:space="preserve">autochthonous production </w:t>
        </w:r>
      </w:ins>
      <w:r w:rsidR="00DB7419">
        <w:t xml:space="preserve">(O’Gorman et al. 2012, Nelson et al. 2020b), thus the dynamics of primary production </w:t>
      </w:r>
      <w:del w:id="53" w:author="JRJ" w:date="2023-05-23T22:22:00Z">
        <w:r>
          <w:delText>functions</w:delText>
        </w:r>
      </w:del>
      <w:ins w:id="54" w:author="JRJ" w:date="2023-05-23T22:22:00Z">
        <w:r w:rsidR="00DB7419">
          <w:t>act</w:t>
        </w:r>
      </w:ins>
      <w:r w:rsidR="00DB7419">
        <w:t xml:space="preserve"> as a strong control on energy flow through consumers (Junker et al. </w:t>
      </w:r>
      <w:del w:id="55" w:author="JRJ" w:date="2023-05-23T22:22:00Z">
        <w:r>
          <w:delText>2020a</w:delText>
        </w:r>
      </w:del>
      <w:ins w:id="56" w:author="JRJ" w:date="2023-05-23T22:22:00Z">
        <w:r w:rsidR="00DB7419">
          <w:t>2020</w:t>
        </w:r>
      </w:ins>
      <w:r w:rsidR="00DB7419">
        <w:t>)</w:t>
      </w:r>
      <w:r w:rsidR="00DB7419">
        <w:t xml:space="preserve">. </w:t>
      </w:r>
      <w:r w:rsidR="00DB7419">
        <w:lastRenderedPageBreak/>
        <w:t xml:space="preserve">We therefore predicted that annual </w:t>
      </w:r>
      <w:del w:id="57" w:author="JRJ" w:date="2023-05-23T22:22:00Z">
        <w:r>
          <w:delText>organic matter</w:delText>
        </w:r>
      </w:del>
      <w:ins w:id="58" w:author="JRJ" w:date="2023-05-23T22:22:00Z">
        <w:r w:rsidR="00DB7419">
          <w:t>OM</w:t>
        </w:r>
      </w:ins>
      <w:r w:rsidR="00DB7419">
        <w:t xml:space="preserve"> fluxes to consumers would increase with stream temperature, mirroring patterns in resource availability and consumer energy demand. We also hypothesized that temperature would act as a principle environmental filter </w:t>
      </w:r>
      <w:r w:rsidR="00DB7419">
        <w:t xml:space="preserve">on community assembly and </w:t>
      </w:r>
      <w:del w:id="59" w:author="JRJ" w:date="2023-05-23T22:22:00Z">
        <w:r>
          <w:delText>organic matter</w:delText>
        </w:r>
      </w:del>
      <w:ins w:id="60" w:author="JRJ" w:date="2023-05-23T22:22:00Z">
        <w:r w:rsidR="00DB7419">
          <w:t>OM</w:t>
        </w:r>
      </w:ins>
      <w:r w:rsidR="00DB7419">
        <w:t xml:space="preserve"> fluxes by favoring ‘fast’ life-history traits associated with small-bodied organisms. Specifically, we predicted that warming temperatures would lead to reduced average body size and increased average biomass turnover (i.e., </w:t>
      </w:r>
      <w:r w:rsidR="00DB7419">
        <w:rPr>
          <w:i/>
          <w:iCs/>
        </w:rPr>
        <w:t>P:</w:t>
      </w:r>
      <w:r w:rsidR="00DB7419">
        <w:rPr>
          <w:i/>
          <w:iCs/>
        </w:rPr>
        <w:t>B</w:t>
      </w:r>
      <w:r w:rsidR="00DB7419">
        <w:t xml:space="preserve"> ratio) of populations among streams. We also predicted that </w:t>
      </w:r>
      <w:r w:rsidR="00DB7419">
        <w:rPr>
          <w:i/>
          <w:iCs/>
        </w:rPr>
        <w:t>within</w:t>
      </w:r>
      <w:r w:rsidR="00DB7419">
        <w:t xml:space="preserve"> communities, </w:t>
      </w:r>
      <w:del w:id="61" w:author="JRJ" w:date="2023-05-23T22:22:00Z">
        <w:r>
          <w:delText>organic matter</w:delText>
        </w:r>
      </w:del>
      <w:ins w:id="62" w:author="JRJ" w:date="2023-05-23T22:22:00Z">
        <w:r w:rsidR="00DB7419">
          <w:t>OM</w:t>
        </w:r>
      </w:ins>
      <w:r w:rsidR="00DB7419">
        <w:t xml:space="preserve"> fluxes would be </w:t>
      </w:r>
      <w:del w:id="63" w:author="JRJ" w:date="2023-05-23T22:22:00Z">
        <w:r>
          <w:delText>dominated by</w:delText>
        </w:r>
      </w:del>
      <w:ins w:id="64" w:author="JRJ" w:date="2023-05-23T22:22:00Z">
        <w:r w:rsidR="00DB7419">
          <w:t>skewed towards</w:t>
        </w:r>
      </w:ins>
      <w:r w:rsidR="00DB7419">
        <w:t xml:space="preserve"> small-bodied and high </w:t>
      </w:r>
      <w:r w:rsidR="00DB7419">
        <w:rPr>
          <w:i/>
          <w:iCs/>
        </w:rPr>
        <w:t>P:B</w:t>
      </w:r>
      <w:r w:rsidR="00DB7419">
        <w:t xml:space="preserve"> taxa at higher temperatures, and that these patterns would not arise by random </w:t>
      </w:r>
      <w:del w:id="65" w:author="JRJ" w:date="2023-05-23T22:22:00Z">
        <w:r>
          <w:delText xml:space="preserve">change (i.e., a ‘selection effect’ </w:delText>
        </w:r>
        <w:r>
          <w:rPr>
            <w:i/>
            <w:iCs/>
          </w:rPr>
          <w:delText>sensu</w:delText>
        </w:r>
        <w:r>
          <w:delText xml:space="preserve"> Huston 1997).</w:delText>
        </w:r>
      </w:del>
      <w:ins w:id="66" w:author="JRJ" w:date="2023-05-23T22:22:00Z">
        <w:r w:rsidR="00DB7419">
          <w:t>sorting (i.e., ‘non-random ordering</w:t>
        </w:r>
        <w:r w:rsidR="00DB7419">
          <w:t>’), but more likely through deterministic filtering for species traits.</w:t>
        </w:r>
      </w:ins>
      <w:r w:rsidR="00DB7419">
        <w:t xml:space="preserve"> Our results should help refine general predictions about how ongoing climate warming, and its influence on key traits, is likely to shape energy flux through animal food webs.</w:t>
      </w:r>
    </w:p>
    <w:p w14:paraId="6A6EB162" w14:textId="77777777" w:rsidR="00030EA6" w:rsidRDefault="00DB7419">
      <w:pPr>
        <w:pStyle w:val="Heading1"/>
      </w:pPr>
      <w:bookmarkStart w:id="67" w:name="methods"/>
      <w:bookmarkEnd w:id="38"/>
      <w:r>
        <w:t>Methods</w:t>
      </w:r>
    </w:p>
    <w:p w14:paraId="3397D997" w14:textId="74DC1CE4" w:rsidR="00030EA6" w:rsidRDefault="00DB7419">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w:t>
      </w:r>
      <w:del w:id="68" w:author="JRJ" w:date="2023-05-23T22:22:00Z">
        <w:r w:rsidR="006979EB">
          <w:delText>021</w:delText>
        </w:r>
      </w:del>
      <w:ins w:id="69" w:author="JRJ" w:date="2023-05-23T22:22:00Z">
        <w:r>
          <w:t>21</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w:t>
      </w:r>
      <w:del w:id="70" w:author="JRJ" w:date="2023-05-23T22:22:00Z">
        <w:r w:rsidR="006979EB">
          <w:delText>30</w:delText>
        </w:r>
      </w:del>
      <w:ins w:id="71" w:author="JRJ" w:date="2023-05-23T22:22:00Z">
        <w:r>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w:t>
      </w:r>
      <w:r>
        <w:t xml:space="preserve">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 conditions create a “natural laboratory” for isolating the effects of temperature on ecosystem processes (O’Gorman et al. 2014</w:t>
      </w:r>
      <w:r>
        <w:t xml:space="preserve">, Nelson et al. 2017b). We selected streams to maximize the temperature range, while minimizing differences in the structural aspects of the primary producer community (Junker et al. </w:t>
      </w:r>
      <w:del w:id="72" w:author="JRJ" w:date="2023-05-23T22:22:00Z">
        <w:r w:rsidR="006979EB">
          <w:delText>2020b</w:delText>
        </w:r>
      </w:del>
      <w:ins w:id="73" w:author="JRJ" w:date="2023-05-23T22:22:00Z">
        <w:r>
          <w:t>2021</w:t>
        </w:r>
      </w:ins>
      <w:r>
        <w:t xml:space="preserve">). In each stream, we measured </w:t>
      </w:r>
      <w:r>
        <w:lastRenderedPageBreak/>
        <w:t>temperature and water depth every 15 m</w:t>
      </w:r>
      <w:r>
        <w:t>in from July 2010 through August 2012 (U20-001-01 water-level logger, Onset Computer Corp., Pocasset, MA, USA).</w:t>
      </w:r>
    </w:p>
    <w:p w14:paraId="6383394A" w14:textId="77777777" w:rsidR="00030EA6" w:rsidRDefault="00DB7419">
      <w:pPr>
        <w:pStyle w:val="Heading2"/>
      </w:pPr>
      <w:bookmarkStart w:id="74" w:name="invertebrate-sampling"/>
      <w:r>
        <w:t>Invertebrate sampling</w:t>
      </w:r>
    </w:p>
    <w:p w14:paraId="3C39B801" w14:textId="1053380D" w:rsidR="00030EA6" w:rsidRDefault="00DB7419">
      <w:pPr>
        <w:pStyle w:val="FirstParagraph"/>
      </w:pPr>
      <w:r>
        <w:t xml:space="preserve">We sampled macroinvertebrate communities approximately monthly in six streams, four from July 2011 to August 2012 and two </w:t>
      </w:r>
      <w:r>
        <w:t>from October 2010 to October 2011 (</w:t>
      </w:r>
      <w:r>
        <w:rPr>
          <w:i/>
          <w:iCs/>
        </w:rPr>
        <w:t>n</w:t>
      </w:r>
      <w:r>
        <w:t xml:space="preserve"> = 6 streams). The two streams sampled from 2010–2011 were part of a separate warming manipulation during the </w:t>
      </w:r>
      <w:del w:id="75" w:author="JRJ" w:date="2023-05-23T22:22:00Z">
        <w:r w:rsidR="006979EB">
          <w:delText>reference (i.e., non</w:delText>
        </w:r>
      </w:del>
      <w:ins w:id="76" w:author="JRJ" w:date="2023-05-23T22:22:00Z">
        <w:r>
          <w:t>un</w:t>
        </w:r>
      </w:ins>
      <w:r>
        <w:t>-manipulated</w:t>
      </w:r>
      <w:del w:id="77" w:author="JRJ" w:date="2023-05-23T22:22:00Z">
        <w:r w:rsidR="006979EB">
          <w:delText>) year</w:delText>
        </w:r>
      </w:del>
      <w:ins w:id="78" w:author="JRJ" w:date="2023-05-23T22:22:00Z">
        <w:r>
          <w:t>, reference period</w:t>
        </w:r>
      </w:ins>
      <w:r>
        <w:t xml:space="preserve"> (Nelson et al. 2017a, 2017b). Inter-annual comparisons of primary and seconda</w:t>
      </w:r>
      <w:r>
        <w:t xml:space="preserve">ry production in previous studies showed minimal differences among years in </w:t>
      </w:r>
      <w:del w:id="79" w:author="JRJ" w:date="2023-05-23T22:22:00Z">
        <w:r w:rsidR="006979EB">
          <w:delText>unmanipulated</w:delText>
        </w:r>
      </w:del>
      <w:ins w:id="80" w:author="JRJ" w:date="2023-05-23T22:22:00Z">
        <w:r>
          <w:t>un-manipulated</w:t>
        </w:r>
      </w:ins>
      <w:r>
        <w:t xml:space="preserve"> streams, suggesting that combining data from different years would not significantly bias our results (Nelson et al. 2017a, Hood et al. 2018). We collected five Surb</w:t>
      </w:r>
      <w:r>
        <w:t>er samples (0.023 m</w:t>
      </w:r>
      <w:r>
        <w:rPr>
          <w:vertAlign w:val="superscript"/>
        </w:rPr>
        <w:t>2</w:t>
      </w:r>
      <w:r>
        <w:t>, 250-</w:t>
      </w:r>
      <m:oMath>
        <m:r>
          <w:rPr>
            <w:rFonts w:ascii="Cambria Math" w:hAnsi="Cambria Math"/>
          </w:rPr>
          <m:t>μ</m:t>
        </m:r>
      </m:oMath>
      <w:r>
        <w:t>m mesh) from randomly selected locations within each stream. Within the sampler, inorganic substrates were disturbed to ~10 cm depth and invertebrates and organic matter were removed from stones with a brush. Samples were then p</w:t>
      </w:r>
      <w:r>
        <w:t xml:space="preserve">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splitter prior to removal of invertebrates. Macroinvertebrates were identified to the lowest practical taxonomic level (usually g</w:t>
      </w:r>
      <w:r>
        <w:t>enus) with taxonomic keys (Peterson 1977, Merritt et al. 2008, Andersen et al. 2013). Taxon-specific abundance and biomass were scaled to a per-meter basis by dividing by the Surber sampler area.</w:t>
      </w:r>
    </w:p>
    <w:p w14:paraId="0D54DC54" w14:textId="77777777" w:rsidR="00030EA6" w:rsidRDefault="00DB7419">
      <w:pPr>
        <w:pStyle w:val="Heading2"/>
      </w:pPr>
      <w:bookmarkStart w:id="81" w:name="secondary-production"/>
      <w:bookmarkEnd w:id="74"/>
      <w:r>
        <w:lastRenderedPageBreak/>
        <w:t>Secondary Production</w:t>
      </w:r>
    </w:p>
    <w:p w14:paraId="0B952D74" w14:textId="639A0863" w:rsidR="00030EA6" w:rsidRDefault="00DB7419">
      <w:pPr>
        <w:pStyle w:val="FirstParagraph"/>
      </w:pPr>
      <w:r>
        <w:t>Daily secondary production of invertebrate taxa was calculated using the instantaneous growth rate method (IGR, Benke and Huryn 2017). Growth rates were determined using taxon-appropriate approaches described in Junker and others (</w:t>
      </w:r>
      <w:del w:id="82" w:author="JRJ" w:date="2023-05-23T22:22:00Z">
        <w:r w:rsidR="006979EB">
          <w:delText>2020a</w:delText>
        </w:r>
      </w:del>
      <w:ins w:id="83" w:author="JRJ" w:date="2023-05-23T22:22:00Z">
        <w:r>
          <w:t>2020</w:t>
        </w:r>
      </w:ins>
      <w:r>
        <w:t>). Briefly, growth ra</w:t>
      </w:r>
      <w:r>
        <w:t xml:space="preserve">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w:t>
      </w:r>
      <w:r>
        <w:t>, placed in the stream within pre-conditioned chambers for 7–15 days, and removed and photographed. Individual lengths were measured from field pictures using image analysis software (Schindelin et al. 2012), and body lengths were converted to mass (mg ash</w:t>
      </w:r>
      <w:r>
        <w:t>-free dry mass [AFDM]) using published length-mass regressions (Benke et al. 1999, O’Gorman et al. 2012, Hannesdóttir et al. 2013). Growth rates (</w:t>
      </w:r>
      <w:r>
        <w:rPr>
          <w:i/>
          <w:iCs/>
        </w:rPr>
        <w:t>g</w:t>
      </w:r>
      <w:r>
        <w:t>, d</w:t>
      </w:r>
      <w:r>
        <w:rPr>
          <w:vertAlign w:val="superscript"/>
        </w:rPr>
        <w:t>-1</w:t>
      </w:r>
      <w:r>
        <w:t>) were calculated by the changes in mean body size (</w:t>
      </w:r>
      <w:r>
        <w:rPr>
          <w:i/>
          <w:iCs/>
        </w:rPr>
        <w:t>M</w:t>
      </w:r>
      <w:r>
        <w:t>) over a given time interval (</w:t>
      </w:r>
      <w:r>
        <w:rPr>
          <w:i/>
          <w:iCs/>
        </w:rPr>
        <w:t>t</w:t>
      </w:r>
      <w:r>
        <w:t>) with the following</w:t>
      </w:r>
      <w:r>
        <w:t xml:space="preserve"> equation:</w:t>
      </w:r>
    </w:p>
    <w:p w14:paraId="74FD71AF" w14:textId="77777777" w:rsidR="00030EA6" w:rsidRDefault="00DB7419">
      <w:pPr>
        <w:pStyle w:val="BodyText"/>
      </w:pPr>
      <w:bookmarkStart w:id="84"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84"/>
    </w:p>
    <w:p w14:paraId="39FF4FC5" w14:textId="77777777" w:rsidR="00030EA6" w:rsidRDefault="00DB7419">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w:t>
      </w:r>
      <w:r>
        <w:t>Simuliidae spp., some Chironomidae spp., etc.), we examined temporal changes in length-frequency distributions and calculated growth rates and uncertainty using a bootstrap technique similar to that described in Benke and Huryn (2017). Individual lengths w</w:t>
      </w:r>
      <w:r>
        <w:t>ere converted to mass (mg AFDM) using published length-mass regression cited above, and size-frequency histograms were visually inspected for directional changes in body size through time. For each date, size-frequency distributions were resampled with rep</w:t>
      </w:r>
      <w:r>
        <w:t xml:space="preserve">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resamplings, a minimum growth rate of 0.001 was used. To estimate growth ra</w:t>
      </w:r>
      <w:r>
        <w:t>tes of taxa for which growth could not be estimated empirically, we developed stream-specific growth rate models by constructing multivariate linear regressions of empirical growth rates against body size and temperature. To estimate uncertainty in product</w:t>
      </w:r>
      <w:r>
        <w:t xml:space="preserve">ion of each taxon, we used a bootstrapping technique that resampled measured growth rates, in addition to abundance and size distributions from individual samples. For each iteration, size-specific growth rates were multiplied by mean interval biomass for </w:t>
      </w:r>
      <w:r>
        <w:t>each size class and the number of days between sample dates to estimate size class-specific production. For each interval, size classes were summed for each taxon to calculate total population-level production. Intervals were summed to estimate annual seco</w:t>
      </w:r>
      <w:r>
        <w:t>ndary production (g AFDM m</w:t>
      </w:r>
      <w:r>
        <w:rPr>
          <w:vertAlign w:val="superscript"/>
        </w:rPr>
        <w:t>-2</w:t>
      </w:r>
      <w:r>
        <w:t xml:space="preserve"> y</w:t>
      </w:r>
      <w:r>
        <w:rPr>
          <w:vertAlign w:val="superscript"/>
        </w:rPr>
        <w:t>-1</w:t>
      </w:r>
      <w:r>
        <w:t>).</w:t>
      </w:r>
    </w:p>
    <w:p w14:paraId="12A40286" w14:textId="77777777" w:rsidR="00030EA6" w:rsidRDefault="00DB7419">
      <w:pPr>
        <w:pStyle w:val="Heading2"/>
      </w:pPr>
      <w:bookmarkStart w:id="85" w:name="organic-matter-consumption-estimates"/>
      <w:bookmarkEnd w:id="81"/>
      <w:r>
        <w:t>Organic Matter Consumption Estimates</w:t>
      </w:r>
    </w:p>
    <w:p w14:paraId="39018CDF" w14:textId="2FD7A222" w:rsidR="00030EA6" w:rsidRDefault="00DB7419">
      <w:pPr>
        <w:pStyle w:val="FirstParagraph"/>
      </w:pPr>
      <w:r>
        <w:t>Organic matter fluxes (g AFDM m</w:t>
      </w:r>
      <w:r>
        <w:rPr>
          <w:vertAlign w:val="superscript"/>
        </w:rPr>
        <w:t>-2</w:t>
      </w:r>
      <w:r>
        <w:t xml:space="preserve"> y</w:t>
      </w:r>
      <w:r>
        <w:rPr>
          <w:vertAlign w:val="superscript"/>
        </w:rPr>
        <w:t>-1</w:t>
      </w:r>
      <w:r>
        <w:t>) through the community were calculated using the trophic basis of production method (TBP</w:t>
      </w:r>
      <w:del w:id="86" w:author="JRJ" w:date="2023-05-23T22:22:00Z">
        <w:r w:rsidR="006979EB">
          <w:delText>;</w:delText>
        </w:r>
      </w:del>
      <w:ins w:id="87" w:author="JRJ" w:date="2023-05-23T22:22:00Z">
        <w:r>
          <w:t>,</w:t>
        </w:r>
      </w:ins>
      <w:r>
        <w:t xml:space="preserve"> </w:t>
      </w:r>
      <w:proofErr w:type="spellStart"/>
      <w:r>
        <w:t>Benke</w:t>
      </w:r>
      <w:proofErr w:type="spellEnd"/>
      <w:r>
        <w:t xml:space="preserve"> and Wallace 1980). Taxon-specific secondary produc</w:t>
      </w:r>
      <w:r>
        <w:t>tion estimates were combined with diet proportions</w:t>
      </w:r>
      <w:del w:id="88" w:author="JRJ" w:date="2023-05-23T22:22:00Z">
        <w:r w:rsidR="006979EB">
          <w:delText xml:space="preserve"> (see Supplemental Materials, Appendix S1),</w:delText>
        </w:r>
      </w:del>
      <w:ins w:id="89" w:author="JRJ" w:date="2023-05-23T22:22:00Z">
        <w:r>
          <w:t>,</w:t>
        </w:r>
      </w:ins>
      <w:r>
        <w:t xml:space="preserve">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w:t>
      </w:r>
      <w:ins w:id="90" w:author="JRJ" w:date="2023-05-23T22:22:00Z">
        <w:r>
          <w:t>Consumer diets were quantified in numerically dominan</w:t>
        </w:r>
        <w:r>
          <w:t xml:space="preserve">t taxa through direct inspection of gut contents from multiple individuals throughout the year. Removal and preparation of gut tracts for quantification followed the methods outlined in </w:t>
        </w:r>
        <w:proofErr w:type="spellStart"/>
        <w:r>
          <w:t>Rosi</w:t>
        </w:r>
        <w:proofErr w:type="spellEnd"/>
        <w:r>
          <w:t>-Marshall (2016). To estimate variability in diet compositions and</w:t>
        </w:r>
        <w:r>
          <w:t xml:space="preserve"> to impute missing values for non-dominant taxa, we modeled the diet proportions within each stream using a hierarchical multivariate model (Fordyce et al. 2011, Coblentz et al. 2017). We estimated trophic redundancy within and across stream food webs by c</w:t>
        </w:r>
        <w:r>
          <w:t>alculating proportional similarities (</w:t>
        </w:r>
        <w:r>
          <w:rPr>
            <w:i/>
            <w:iCs/>
          </w:rPr>
          <w:t>PS</w:t>
        </w:r>
        <w:r>
          <w:t xml:space="preserve">, Whittaker 1952) among modeled diet estimates. </w:t>
        </w:r>
      </w:ins>
      <w:r>
        <w:t xml:space="preserve">For </w:t>
      </w:r>
      <w:r>
        <w:lastRenderedPageBreak/>
        <w:t xml:space="preserve">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w:t>
      </w:r>
      <w:r>
        <w:t xml:space="preserve">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w:t>
      </w:r>
      <w:r>
        <w:t>Consumption was calculated for each taxon across sampling intervals (typically ~1 month). Total interval consumption was calculated by summing across all taxa, while annual consumption was calculated by summing across all taxa and intervals. Variability in</w:t>
      </w:r>
      <w:r>
        <w:t xml:space="preserve"> consumption estimates was estimated through a Monte Carlo approach, wherein bootstrapped vectors of secondary production for each taxon (see </w:t>
      </w:r>
      <w:r>
        <w:rPr>
          <w:i/>
          <w:iCs/>
        </w:rPr>
        <w:t>Secondary production</w:t>
      </w:r>
      <w:r>
        <w:t xml:space="preserve"> methods above) were resampled and consumption estimated with the TBP method using modeled die</w:t>
      </w:r>
      <w:r>
        <w:t xml:space="preserve">t proportions (see </w:t>
      </w:r>
      <w:r>
        <w:rPr>
          <w:i/>
          <w:iCs/>
        </w:rPr>
        <w:t>Diet analysis</w:t>
      </w:r>
      <w:r>
        <w:t xml:space="preserve"> in </w:t>
      </w:r>
      <w:del w:id="91" w:author="JRJ" w:date="2023-05-23T22:22:00Z">
        <w:r w:rsidR="006979EB">
          <w:delText>Supplemental Materials</w:delText>
        </w:r>
      </w:del>
      <w:ins w:id="92" w:author="JRJ" w:date="2023-05-23T22:22:00Z">
        <w:r>
          <w:t>supporting information</w:t>
        </w:r>
      </w:ins>
      <w:r>
        <w:t xml:space="preserve">, Appendix S1),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w:t>
      </w:r>
      <w:r>
        <w:t>.5% percentiles for each diet item: diatoms = 0.30 (95% percentile interval (PI): 0.24-0.36), filamentous and green algae = 0.30 (95% PI: 0.24-0.36), cyanobacteria = 0.10 (95% PI: 0.08-0.12), amorphous detritus = 0.10 (95% PI: 0.08-0.12), vascular and non-</w:t>
      </w:r>
      <w:r>
        <w:t>vascular plants (bryophytes) = 0.</w:t>
      </w:r>
      <w:del w:id="93" w:author="JRJ" w:date="2023-05-23T22:22:00Z">
        <w:r w:rsidR="006979EB">
          <w:delText>1</w:delText>
        </w:r>
      </w:del>
      <w:ins w:id="94" w:author="JRJ" w:date="2023-05-23T22:22:00Z">
        <w:r>
          <w:t>10</w:t>
        </w:r>
      </w:ins>
      <w:r>
        <w:t xml:space="preserve"> (95% PI: 0.08-0.12), and animal material = 0.</w:t>
      </w:r>
      <w:del w:id="95" w:author="JRJ" w:date="2023-05-23T22:22:00Z">
        <w:r w:rsidR="006979EB">
          <w:delText>7</w:delText>
        </w:r>
      </w:del>
      <w:ins w:id="96" w:author="JRJ" w:date="2023-05-23T22:22:00Z">
        <w:r>
          <w:t>70</w:t>
        </w:r>
      </w:ins>
      <w:r>
        <w:t xml:space="preserve"> (95% PI: 0.56-0.84)(Welch 1968, Benke and Wallace 1980, 1997, Cross et al. 2007, 2011). Variability in </w:t>
      </w:r>
      <w:r>
        <w:rPr>
          <w:i/>
          <w:iCs/>
        </w:rPr>
        <w:t>NPE</w:t>
      </w:r>
      <w:r>
        <w:t xml:space="preserve"> was incorporated by resampling values from an assumed beta distri</w:t>
      </w:r>
      <w:r>
        <w:t xml:space="preserve">bution with median </w:t>
      </w:r>
      <w:r>
        <w:rPr>
          <w:i/>
          <w:iCs/>
        </w:rPr>
        <w:t>NPE</w:t>
      </w:r>
      <w:r>
        <w:t xml:space="preserve"> = 0.45 (95% PI = 0.</w:t>
      </w:r>
      <w:del w:id="97" w:author="JRJ" w:date="2023-05-23T22:22:00Z">
        <w:r w:rsidR="006979EB">
          <w:delText>4</w:delText>
        </w:r>
      </w:del>
      <w:ins w:id="98" w:author="JRJ" w:date="2023-05-23T22:22:00Z">
        <w:r>
          <w:t>40</w:t>
        </w:r>
      </w:ins>
      <w:r>
        <w:t>-0.</w:t>
      </w:r>
      <w:del w:id="99" w:author="JRJ" w:date="2023-05-23T22:22:00Z">
        <w:r w:rsidR="006979EB">
          <w:delText>5</w:delText>
        </w:r>
      </w:del>
      <w:ins w:id="100" w:author="JRJ" w:date="2023-05-23T22:22:00Z">
        <w:r>
          <w:t>50</w:t>
        </w:r>
      </w:ins>
      <w:r>
        <w:t xml:space="preserve">). Beta distributions were fit in R (R Core Team 2022) using the ‘get.beta.par()’ function within the </w:t>
      </w:r>
      <w:r>
        <w:rPr>
          <w:i/>
          <w:iCs/>
        </w:rPr>
        <w:t>rriskDistributions</w:t>
      </w:r>
      <w:r>
        <w:t xml:space="preserve"> package (Belgorodski et al. 2017).</w:t>
      </w:r>
    </w:p>
    <w:p w14:paraId="0B8617B7" w14:textId="77777777" w:rsidR="00030EA6" w:rsidRDefault="00DB7419">
      <w:pPr>
        <w:pStyle w:val="Heading2"/>
      </w:pPr>
      <w:bookmarkStart w:id="101" w:name="X2ed9057c042f6d562b1d2c00f2bc1adcaef7dd6"/>
      <w:bookmarkEnd w:id="85"/>
      <w:r>
        <w:lastRenderedPageBreak/>
        <w:t>Quantifying the distribution of food web fluxes</w:t>
      </w:r>
    </w:p>
    <w:p w14:paraId="32486CA5" w14:textId="77777777" w:rsidR="00030EA6" w:rsidRDefault="00DB7419">
      <w:pPr>
        <w:pStyle w:val="Heading3"/>
      </w:pPr>
      <w:bookmarkStart w:id="102" w:name="evenness-among-taxa"/>
      <w:r>
        <w:t>Eve</w:t>
      </w:r>
      <w:r>
        <w:t>nness among taxa</w:t>
      </w:r>
    </w:p>
    <w:p w14:paraId="1F7CD361" w14:textId="39735C3C" w:rsidR="00030EA6" w:rsidRDefault="00DB7419">
      <w:pPr>
        <w:pStyle w:val="FirstParagraph"/>
      </w:pPr>
      <w:r>
        <w:t xml:space="preserve">To visualize and quantify the evenness of OM fluxes among taxa within each stream, we constructed Lorenz curves (Lorenz 1905) on rank-ordered OM fluxes, such that in a community with </w:t>
      </w:r>
      <m:oMath>
        <m:r>
          <w:rPr>
            <w:rFonts w:ascii="Cambria Math" w:hAnsi="Cambria Math"/>
          </w:rPr>
          <m:t>S</m:t>
        </m:r>
      </m:oMath>
      <w:r>
        <w:t xml:space="preserve"> species</w:t>
      </w:r>
      <w:del w:id="103" w:author="JRJ" w:date="2023-05-23T22:22:00Z">
        <w:r w:rsidR="001C3B78">
          <w:delText>,</w:delText>
        </w:r>
      </w:del>
      <w:r>
        <w:t xml:space="preserve"> the </w:t>
      </w:r>
      <w:del w:id="104" w:author="JRJ" w:date="2023-05-23T22:22:00Z">
        <w:r w:rsidR="001C3B78">
          <w:delText>proportion of</w:delText>
        </w:r>
      </w:del>
      <w:ins w:id="105" w:author="JRJ" w:date="2023-05-23T22:22:00Z">
        <w:r>
          <w:t>relative</w:t>
        </w:r>
      </w:ins>
      <w:r>
        <w:t xml:space="preser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is o</w:t>
      </w:r>
      <w:r>
        <w:t xml:space="preserve">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 curve shows how a value, in this case OM flux, accumulates with increasing cumulative proportion of taxa. In a community with an equal distribution of OM flux among taxa, the Lorenz curve is simply a straight diagonal lin</w:t>
      </w:r>
      <w:r>
        <w:t xml:space="preserve">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06" w:name="eq:eq2"/>
    <w:p w14:paraId="12C5F720" w14:textId="77777777" w:rsidR="00030EA6" w:rsidRDefault="00DB7419">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06"/>
    </w:p>
    <w:p w14:paraId="4FA633A8" w14:textId="77777777" w:rsidR="00030EA6" w:rsidRDefault="00DB7419">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w:t>
      </w:r>
      <w:r>
        <w:t>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w:t>
      </w:r>
      <w:r>
        <w:t xml:space="preserve"> OM flux is attributed to a single taxon.</w:t>
      </w:r>
    </w:p>
    <w:p w14:paraId="3618943D" w14:textId="77777777" w:rsidR="00030EA6" w:rsidRDefault="00DB7419">
      <w:pPr>
        <w:pStyle w:val="Heading3"/>
      </w:pPr>
      <w:bookmarkStart w:id="107" w:name="Xbb569da1a6deb446fdfccb4941dabf8c422ed8c"/>
      <w:bookmarkEnd w:id="102"/>
      <w:r>
        <w:t>Distribution of OM fluxes in relation to taxa traits</w:t>
      </w:r>
    </w:p>
    <w:p w14:paraId="67FBCAB0" w14:textId="5CF8AFD8" w:rsidR="00030EA6" w:rsidRDefault="00DB7419">
      <w:pPr>
        <w:pStyle w:val="FirstParagraph"/>
      </w:pPr>
      <w:r>
        <w:t xml:space="preserve">We predicted that warming would favor taxa with smaller body size and higher population turnover and therefore OM fluxes would be skewed towards small body size </w:t>
      </w:r>
      <w:r>
        <w:t>(</w:t>
      </w:r>
      <w:r>
        <w:rPr>
          <w:i/>
          <w:iCs/>
        </w:rPr>
        <w:t>M</w:t>
      </w:r>
      <w:r>
        <w:t xml:space="preserve">) and higher </w:t>
      </w:r>
      <w:r>
        <w:rPr>
          <w:i/>
          <w:iCs/>
        </w:rPr>
        <w:t>P:B</w:t>
      </w:r>
      <w:r>
        <w:t xml:space="preserve"> across and within communities. To assess the </w:t>
      </w:r>
      <w:ins w:id="108" w:author="JRJ" w:date="2023-05-23T22:22:00Z">
        <w:r>
          <w:t xml:space="preserve">change in the average population trait values and </w:t>
        </w:r>
      </w:ins>
      <w:r>
        <w:t xml:space="preserve">potential </w:t>
      </w:r>
      <w:del w:id="109" w:author="JRJ" w:date="2023-05-23T22:22:00Z">
        <w:r w:rsidR="006979EB">
          <w:delText>importance of</w:delText>
        </w:r>
      </w:del>
      <w:ins w:id="110" w:author="JRJ" w:date="2023-05-23T22:22:00Z">
        <w:r>
          <w:t>for</w:t>
        </w:r>
      </w:ins>
      <w:r>
        <w:t xml:space="preserve"> environmental filtering across communities, we used bootstrapped linear regressions </w:t>
      </w:r>
      <w:del w:id="111" w:author="JRJ" w:date="2023-05-23T22:22:00Z">
        <w:r w:rsidR="006979EB">
          <w:delText>to quantify the relationship between mean annual temperature (</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 and</w:delText>
        </w:r>
      </w:del>
      <w:ins w:id="112" w:author="JRJ" w:date="2023-05-23T22:22:00Z">
        <w:r>
          <w:t>between</w:t>
        </w:r>
      </w:ins>
      <w:r>
        <w:t xml:space="preserve">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w:t>
      </w:r>
      <w:del w:id="113" w:author="JRJ" w:date="2023-05-23T22:22:00Z">
        <w:r w:rsidR="006979EB">
          <w:delText>.</w:delText>
        </w:r>
      </w:del>
      <w:ins w:id="114" w:author="JRJ" w:date="2023-05-23T22:22:00Z">
        <w:r>
          <w:t xml:space="preserve"> and </w:t>
        </w:r>
        <w:r>
          <w:lastRenderedPageBreak/>
          <w:t>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w:t>
      </w:r>
      <w:r>
        <w:t xml:space="preserve"> within each stream. The mean of all populations within a stream was calculated and </w:t>
      </w:r>
      <w:del w:id="115" w:author="JRJ" w:date="2023-05-23T22:22:00Z">
        <w:r w:rsidR="006979EB">
          <w:delText>a linear model</w:delText>
        </w:r>
      </w:del>
      <w:ins w:id="116" w:author="JRJ" w:date="2023-05-23T22:22:00Z">
        <w:r>
          <w:t>the least squares estimate</w:t>
        </w:r>
      </w:ins>
      <w:r>
        <w:t xml:space="preserve"> was </w:t>
      </w:r>
      <w:del w:id="117" w:author="JRJ" w:date="2023-05-23T22:22:00Z">
        <w:r w:rsidR="006979EB">
          <w:delText>fit</w:delText>
        </w:r>
      </w:del>
      <w:ins w:id="118" w:author="JRJ" w:date="2023-05-23T22:22:00Z">
        <w:r>
          <w:t>calculated</w:t>
        </w:r>
      </w:ins>
      <w:r>
        <w:t xml:space="preserve"> between </w:t>
      </w:r>
      <w:r>
        <w:rPr>
          <w:i/>
          <w:iCs/>
        </w:rPr>
        <w:t>log</w:t>
      </w:r>
      <w:r>
        <w:rPr>
          <w:i/>
          <w:iCs/>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w:t>
      </w:r>
      <w:ins w:id="119" w:author="JRJ" w:date="2023-05-23T22:22:00Z">
        <w:r>
          <w:rPr>
            <w:i/>
            <w:iCs/>
          </w:rPr>
          <w:t>log</w:t>
        </w:r>
        <w:r>
          <w:rPr>
            <w:i/>
            <w:iCs/>
            <w:vertAlign w:val="subscript"/>
          </w:rPr>
          <w:t>e</w:t>
        </w:r>
        <w:r>
          <w:t xml:space="preserve"> </w:t>
        </w:r>
      </w:ins>
      <w:r>
        <w:t xml:space="preserve">transformed to </w:t>
      </w:r>
      <w:del w:id="120" w:author="JRJ" w:date="2023-05-23T22:22:00Z">
        <w:r w:rsidR="006979EB">
          <w:delText>meet the assumption</w:delText>
        </w:r>
      </w:del>
      <w:ins w:id="121" w:author="JRJ" w:date="2023-05-23T22:22:00Z">
        <w:r>
          <w:t>conform to assumptio</w:t>
        </w:r>
        <w:r>
          <w:t>ns</w:t>
        </w:r>
      </w:ins>
      <w:r>
        <w:t xml:space="preserve"> of </w:t>
      </w:r>
      <w:ins w:id="122" w:author="JRJ" w:date="2023-05-23T22:22:00Z">
        <w:r>
          <w:t xml:space="preserve">linearity and </w:t>
        </w:r>
      </w:ins>
      <w:r>
        <w:t>normally distributed residual variation</w:t>
      </w:r>
      <w:ins w:id="123" w:author="JRJ" w:date="2023-05-23T22:22:00Z">
        <w:r>
          <w:t xml:space="preserve"> to allow the use of the ordinary least squares estimation within the </w:t>
        </w:r>
        <w:proofErr w:type="spellStart"/>
        <w:proofErr w:type="gramStart"/>
        <w:r>
          <w:rPr>
            <w:rStyle w:val="VerbatimChar"/>
          </w:rPr>
          <w:t>lm</w:t>
        </w:r>
        <w:proofErr w:type="spellEnd"/>
        <w:r>
          <w:rPr>
            <w:rStyle w:val="VerbatimChar"/>
          </w:rPr>
          <w:t>(</w:t>
        </w:r>
        <w:proofErr w:type="gramEnd"/>
        <w:r>
          <w:rPr>
            <w:rStyle w:val="VerbatimChar"/>
          </w:rPr>
          <w:t>)</w:t>
        </w:r>
        <w:r>
          <w:t xml:space="preserve"> function in R</w:t>
        </w:r>
      </w:ins>
      <w:r>
        <w:t>.</w:t>
      </w:r>
    </w:p>
    <w:p w14:paraId="419BBCAC" w14:textId="77777777" w:rsidR="00030EA6" w:rsidRDefault="00DB7419">
      <w:pPr>
        <w:pStyle w:val="BodyText"/>
      </w:pPr>
      <w:r>
        <w:t xml:space="preserve">To quantify how the distribution of organic matter fluxes were modified </w:t>
      </w:r>
      <w:r>
        <w:rPr>
          <w:i/>
          <w:iCs/>
        </w:rPr>
        <w:t>within</w:t>
      </w:r>
      <w:r>
        <w:t xml:space="preserve"> a community and whether this</w:t>
      </w:r>
      <w:r>
        <w:t xml:space="preserve"> modification was related to temperature, we assessed the extent to which the relative OM fluxes among taxa were skewed towards populations with lower or higher relative </w:t>
      </w:r>
      <w:r>
        <w:rPr>
          <w:i/>
          <w:iCs/>
        </w:rPr>
        <w:t>M</w:t>
      </w:r>
      <w:r>
        <w:t xml:space="preserve"> or </w:t>
      </w:r>
      <w:r>
        <w:rPr>
          <w:i/>
          <w:iCs/>
        </w:rPr>
        <w:t>P:B</w:t>
      </w:r>
      <w:r>
        <w:t>. To do this, we ordered taxa based on within-stream rankings of annual popula</w:t>
      </w:r>
      <w:r>
        <w:t xml:space="preserve">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14:paraId="0EA1DA32" w14:textId="77777777" w:rsidR="00030EA6" w:rsidRDefault="00DB7419">
      <w:pPr>
        <w:pStyle w:val="BodyText"/>
      </w:pPr>
      <w:bookmarkStart w:id="124"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4"/>
    </w:p>
    <w:p w14:paraId="723C5D1E" w14:textId="77777777" w:rsidR="00030EA6" w:rsidRDefault="00DB7419">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is the cumul</w:t>
      </w:r>
      <w:r>
        <w:t xml:space="preserve">ative flux at some quantile, </w:t>
      </w:r>
      <m:oMath>
        <m:r>
          <w:rPr>
            <w:rFonts w:ascii="Cambria Math" w:hAnsi="Cambria Math"/>
          </w:rPr>
          <m:t>Qx</m:t>
        </m:r>
      </m:oMath>
      <w:r>
        <w:t xml:space="preserve">, of the community trait distribution. </w:t>
      </w:r>
      <w:ins w:id="125" w:author="JRJ" w:date="2023-05-23T22:22:00Z">
        <w:r>
          <w:t>We chose this quantile-based formula over other parametric or moments-based approaches because it is well defined without needing to understand the moments of the distribution (Groenev</w:t>
        </w:r>
        <w:r>
          <w:t xml:space="preserve">eld and </w:t>
        </w:r>
        <w:proofErr w:type="spellStart"/>
        <w:r>
          <w:t>Meeden</w:t>
        </w:r>
        <w:proofErr w:type="spellEnd"/>
        <w:r>
          <w:t xml:space="preserve"> 1984). </w:t>
        </w:r>
      </w:ins>
      <w:r>
        <w:t xml:space="preserve">We repeated this analysis for all estimates of OM flux used to calculate </w:t>
      </w:r>
      <w:r>
        <w:rPr>
          <w:i/>
          <w:iCs/>
        </w:rPr>
        <w:t>M</w:t>
      </w:r>
      <w:r>
        <w:t xml:space="preserve"> and </w:t>
      </w:r>
      <w:r>
        <w:rPr>
          <w:i/>
          <w:iCs/>
        </w:rPr>
        <w:t>P:B</w:t>
      </w:r>
      <w:r>
        <w:t xml:space="preserve"> in each stream community. Skewness coefficients exist in the range [-1, 1], where -1 indicates that OM fluxes are skewed perfectly away from a trait an</w:t>
      </w:r>
      <w:r>
        <w:t xml:space="preserve">d 1 indicates that higher relative fluxes are perfectly associated with higher trait values. To determine if the skewness of fluxes with </w:t>
      </w:r>
      <w:r>
        <w:rPr>
          <w:i/>
          <w:iCs/>
        </w:rPr>
        <w:t>M</w:t>
      </w:r>
      <w:r>
        <w:t xml:space="preserve"> and </w:t>
      </w:r>
      <w:r>
        <w:rPr>
          <w:i/>
          <w:iCs/>
        </w:rPr>
        <w:t>P:B</w:t>
      </w:r>
      <w:r>
        <w:t xml:space="preserve"> was related to mean annual stream temperature, we use </w:t>
      </w:r>
      <w:r>
        <w:lastRenderedPageBreak/>
        <w:t>bootstrapped beta regression with a simple transformati</w:t>
      </w:r>
      <w:r>
        <w:t xml:space="preserve">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14:paraId="10CD4781" w14:textId="29C578A7" w:rsidR="00030EA6" w:rsidRDefault="00DB7419">
      <w:pPr>
        <w:pStyle w:val="BodyText"/>
      </w:pPr>
      <w:r>
        <w:t xml:space="preserve">To examine </w:t>
      </w:r>
      <w:del w:id="126" w:author="JRJ" w:date="2023-05-23T22:22:00Z">
        <w:r w:rsidR="006979EB">
          <w:delText>whether and how</w:delText>
        </w:r>
      </w:del>
      <w:ins w:id="127" w:author="JRJ" w:date="2023-05-23T22:22:00Z">
        <w:r>
          <w:t>the extent to which</w:t>
        </w:r>
      </w:ins>
      <w:r>
        <w:t xml:space="preserve"> temperature </w:t>
      </w:r>
      <w:del w:id="128" w:author="JRJ" w:date="2023-05-23T22:22:00Z">
        <w:r w:rsidR="006979EB">
          <w:delText>influences</w:delText>
        </w:r>
      </w:del>
      <w:ins w:id="129" w:author="JRJ" w:date="2023-05-23T22:22:00Z">
        <w:r>
          <w:t>influenced</w:t>
        </w:r>
      </w:ins>
      <w:r>
        <w:t xml:space="preserve"> the skew of OM flux </w:t>
      </w:r>
      <w:r>
        <w:t>among populations within each community, we quantified the probability of observing the skewed distributions in OM fluxes by random chance. The feasible range of skewness values within a community is inherently tied to the evenness of OM fluxes. This depen</w:t>
      </w:r>
      <w:r>
        <w:t xml:space="preserve">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w:t>
      </w:r>
      <w:r>
        <w:t>traits structuring OM fluxes within a community and therefore warmer streams would exhibit highly skewed OM distributions that would be unlikely due to chance (i.e., ‘non-random ordering’). In contrast, cooler streams would exhibit OM fluxes with skew valu</w:t>
      </w:r>
      <w:r>
        <w:t>es that are more likely due to random chance (‘random ordering’), regardless of raw skewness values, suggesting other traits or processes govern the distribution of OM fluxes within their communities. To accomplish this, we first had to account for statist</w:t>
      </w:r>
      <w:r>
        <w:t>ical constraints that restrict the range of possible outcomes (i.e., feasible set, Haegeman and Loreau 2008, Diaz et al. 2021), given the number of species and the relative distribution of OM fluxes within a community. The number of unique orderings of spe</w:t>
      </w:r>
      <w:r>
        <w:t xml:space="preserve">cies increases to computationally intractable numbers very quickly (e.g., </w:t>
      </w:r>
      <m:oMath>
        <m:r>
          <w:rPr>
            <w:rFonts w:ascii="Cambria Math" w:hAnsi="Cambria Math"/>
          </w:rPr>
          <m:t>S</m:t>
        </m:r>
        <m:r>
          <m:rPr>
            <m:sty m:val="p"/>
          </m:rPr>
          <w:rPr>
            <w:rFonts w:ascii="Cambria Math" w:hAnsi="Cambria Math"/>
          </w:rPr>
          <m:t>!</m:t>
        </m:r>
      </m:oMath>
      <w:r>
        <w:t xml:space="preserve"> for 10 species </w: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unique orderings). Therefore, we chose to permute a random subset of each stream community’s feasible set by randomly ordering species and calculating ske</w:t>
      </w:r>
      <w:r>
        <w:t xml:space="preserve">wness in the cumulative distribution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w:t>
      </w:r>
      <w:r>
        <w:lastRenderedPageBreak/>
        <w:t>compared to a random ordering given the distribution o</w:t>
      </w:r>
      <w:r>
        <w:t>f relative OM flux. We assessed the likelihood of non-random ordering as the distance from the central mass of the random skew distributions within each stream. Therefore, communities in which OM fluxes are likely organized non-randomly are indicated by ob</w:t>
      </w:r>
      <w:r>
        <w:t>served skew values near the tails of these random distributions.</w:t>
      </w:r>
      <w:del w:id="130" w:author="JRJ" w:date="2023-05-23T22:22:00Z">
        <w:r w:rsidR="001C3B78">
          <w:delText xml:space="preserve"> All analyses were performed in the statistical program R (R Core Team 2022).</w:delText>
        </w:r>
      </w:del>
    </w:p>
    <w:p w14:paraId="2E3CE03A" w14:textId="77777777" w:rsidR="00030EA6" w:rsidRDefault="00DB7419">
      <w:pPr>
        <w:pStyle w:val="Heading1"/>
      </w:pPr>
      <w:bookmarkStart w:id="131" w:name="results"/>
      <w:bookmarkEnd w:id="67"/>
      <w:bookmarkEnd w:id="101"/>
      <w:bookmarkEnd w:id="107"/>
      <w:r>
        <w:t>Results</w:t>
      </w:r>
    </w:p>
    <w:p w14:paraId="7072EC08" w14:textId="77777777" w:rsidR="00030EA6" w:rsidRDefault="00DB7419">
      <w:pPr>
        <w:pStyle w:val="Heading2"/>
      </w:pPr>
      <w:bookmarkStart w:id="132" w:name="community-organic-matter-fluxes"/>
      <w:r>
        <w:t>Community organic matter fluxes</w:t>
      </w:r>
    </w:p>
    <w:p w14:paraId="03D5DC61" w14:textId="17B271EB" w:rsidR="00030EA6" w:rsidRDefault="00DB7419">
      <w:pPr>
        <w:pStyle w:val="FirstParagraph"/>
      </w:pPr>
      <w:r>
        <w:t xml:space="preserve">Annual community OM fluxes mirrored patterns of secondary production reported previously (Junker et al. </w:t>
      </w:r>
      <w:del w:id="133" w:author="JRJ" w:date="2023-05-23T22:22:00Z">
        <w:r w:rsidR="006979EB">
          <w:delText>2020a</w:delText>
        </w:r>
      </w:del>
      <w:ins w:id="134" w:author="JRJ" w:date="2023-05-23T22:22:00Z">
        <w:r>
          <w:t>2020</w:t>
        </w:r>
      </w:ins>
      <w:r>
        <w:t>). Organic matter flux to invertebrates var</w:t>
      </w:r>
      <w:r>
        <w:t xml:space="preserve">ied ~45-fold among streams, from 3.9 (2.1 – 6.4; mean (95% percentile interval [PI]))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14:paraId="3E743740" w14:textId="03B9944D" w:rsidR="00030EA6" w:rsidRDefault="00DB7419">
      <w:pPr>
        <w:pStyle w:val="BodyText"/>
      </w:pPr>
      <w:r>
        <w:t>Differences in OM flux among streams were driven by variation in total energ</w:t>
      </w:r>
      <w:r>
        <w:t>y demand rather than composition of consumed resources, as consumer diets were highly similar among streams (Appendix S1: Figure S1). Across all streams, community-level diets were dominated by diatoms (43.9%; 0%–75.8%), amorphous detritus (17.2%; 0%–32.2%</w:t>
      </w:r>
      <w:r>
        <w:t xml:space="preserve">), and green algae (13.3%; 0%–43%). Within streams, diet </w:t>
      </w:r>
      <w:del w:id="135" w:author="JRJ" w:date="2023-05-23T22:22:00Z">
        <w:r w:rsidR="006979EB">
          <w:delText>overlap</w:delText>
        </w:r>
      </w:del>
      <w:ins w:id="136" w:author="JRJ" w:date="2023-05-23T22:22:00Z">
        <w:r>
          <w:t>similarity</w:t>
        </w:r>
      </w:ins>
      <w:r>
        <w:t xml:space="preserve"> ranged from 68% (65%–71%) to 75% (69%–79%) among invertebrate taxa. Among streams, </w:t>
      </w:r>
      <w:del w:id="137" w:author="JRJ" w:date="2023-05-23T22:22:00Z">
        <w:r w:rsidR="006979EB">
          <w:delText>diet overlap was similarly high</w:delText>
        </w:r>
      </w:del>
      <w:ins w:id="138" w:author="JRJ" w:date="2023-05-23T22:22:00Z">
        <w:r>
          <w:t>diets were also highly similar</w:t>
        </w:r>
      </w:ins>
      <w:r>
        <w:t xml:space="preserve"> with a mean </w:t>
      </w:r>
      <w:del w:id="139" w:author="JRJ" w:date="2023-05-23T22:22:00Z">
        <w:r w:rsidR="006979EB">
          <w:delText>overlap</w:delText>
        </w:r>
      </w:del>
      <w:ins w:id="140" w:author="JRJ" w:date="2023-05-23T22:22:00Z">
        <w:r>
          <w:t>similarity</w:t>
        </w:r>
      </w:ins>
      <w:r>
        <w:t xml:space="preserve"> of 89% (85%–92%). Diet similarities based on pairwi</w:t>
      </w:r>
      <w:r>
        <w:t>se comparisons among streams showed little difference and no clear relationship with temperature.</w:t>
      </w:r>
    </w:p>
    <w:p w14:paraId="0B786D11" w14:textId="77777777" w:rsidR="00030EA6" w:rsidRDefault="00DB7419">
      <w:pPr>
        <w:pStyle w:val="Heading2"/>
      </w:pPr>
      <w:bookmarkStart w:id="141" w:name="evenness-of-organic-matter-fluxes"/>
      <w:bookmarkEnd w:id="132"/>
      <w:r>
        <w:t>Evenness of organic matter fluxes</w:t>
      </w:r>
    </w:p>
    <w:p w14:paraId="25FCDE59" w14:textId="77777777" w:rsidR="00030EA6" w:rsidRDefault="00DB7419">
      <w:pPr>
        <w:pStyle w:val="FirstParagraph"/>
      </w:pPr>
      <w:r>
        <w:t xml:space="preserve">In general, OM fluxes were unevenly distributed among taxa (Gini inequality coefficients ranged from 0.09 (0.07 – 0.11, 95% </w:t>
      </w:r>
      <w:r>
        <w:t xml:space="preserve">PI) to 0.29 (0.25 – 0.32; Appendix S2: Table S1) and were </w:t>
      </w:r>
      <w:r>
        <w:lastRenderedPageBreak/>
        <w:t>dominated by insects in the families Simuliidae and Chironomidae, pulmonate snails (</w:t>
      </w:r>
      <w:r>
        <w:rPr>
          <w:i/>
          <w:iCs/>
        </w:rPr>
        <w:t>Radix balthica</w:t>
      </w:r>
      <w:r>
        <w:t>), and oligochaete worms (Figure 2A &amp; B; Appendix S2: Figure S2). In absolute terms, ~85% of total O</w:t>
      </w:r>
      <w:r>
        <w:t>M flux was contributed by 2 to 10 taxa, which comprised only 3% to 29% of total taxon richness among streams. Although differences in evenness among streams were partially attributed to variation in taxon richness (range: 14 to 35), fluxes were still highl</w:t>
      </w:r>
      <w:r>
        <w:t xml:space="preserve">y uneven after accounting for differences in richness (i.e., similar ‘Normalized’ Gini coefficients, Appendix S2: Table S1). As average stream temperature increased, OM fluxes shifted from dominance by Simuliidae in the coolest stream to Chironomidae and </w:t>
      </w:r>
      <w:r>
        <w:rPr>
          <w:i/>
          <w:iCs/>
        </w:rPr>
        <w:t>R</w:t>
      </w:r>
      <w:r>
        <w:rPr>
          <w:i/>
          <w:iCs/>
        </w:rPr>
        <w:t>. balthica</w:t>
      </w:r>
      <w:r>
        <w:t xml:space="preserve"> at moderate temperatures (Figure 2A). In the warmest stream, where maximum temperatures</w:t>
      </w:r>
      <w:ins w:id="142" w:author="JRJ" w:date="2023-05-23T22:22:00Z">
        <w:r>
          <w:t xml:space="preserve"> can often</w:t>
        </w:r>
      </w:ins>
      <w:r>
        <w:t xml:space="preserve">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proofErr w:type="spellStart"/>
      <w:r>
        <w:rPr>
          <w:i/>
          <w:iCs/>
        </w:rPr>
        <w:t>Cricotopus</w:t>
      </w:r>
      <w:proofErr w:type="spellEnd"/>
      <w:r>
        <w:rPr>
          <w:i/>
          <w:iCs/>
        </w:rPr>
        <w:t xml:space="preserve"> sylv</w:t>
      </w:r>
      <w:r>
        <w:rPr>
          <w:i/>
          <w:iCs/>
        </w:rPr>
        <w:t>estris</w:t>
      </w:r>
      <w:r>
        <w:t xml:space="preserve">, and </w:t>
      </w:r>
      <w:r>
        <w:rPr>
          <w:i/>
          <w:iCs/>
        </w:rPr>
        <w:t>R. balthica</w:t>
      </w:r>
      <w:r>
        <w:rPr>
          <w:rPrChange w:id="143" w:author="JRJ" w:date="2023-05-23T22:22:00Z">
            <w:rPr>
              <w:i/>
            </w:rPr>
          </w:rPrChange>
        </w:rPr>
        <w:t xml:space="preserve"> </w:t>
      </w:r>
      <w:r>
        <w:t xml:space="preserve">(Figure 2A). Among-stream differences in evenness of OM fluxes were not </w:t>
      </w:r>
      <w:ins w:id="144" w:author="JRJ" w:date="2023-05-23T22:22:00Z">
        <w:r>
          <w:t xml:space="preserve">clearly </w:t>
        </w:r>
      </w:ins>
      <w:r>
        <w:t>related to temperature (Appendix S2: Table S1).</w:t>
      </w:r>
    </w:p>
    <w:p w14:paraId="70EAC682" w14:textId="77777777" w:rsidR="00030EA6" w:rsidRDefault="00DB7419">
      <w:pPr>
        <w:pStyle w:val="Heading2"/>
      </w:pPr>
      <w:bookmarkStart w:id="145" w:name="Xbc367e85455efd1aff9d66267dc6e783fbbb9e2"/>
      <w:bookmarkEnd w:id="141"/>
      <w:r>
        <w:t>Organic matter fluxes in relation to body size and biomass turnover rate</w:t>
      </w:r>
    </w:p>
    <w:p w14:paraId="79CE62AF" w14:textId="6549FD96" w:rsidR="00030EA6" w:rsidRDefault="00DB7419">
      <w:pPr>
        <w:pStyle w:val="FirstParagraph"/>
      </w:pPr>
      <w:r>
        <w:t>Across stream communities, aver</w:t>
      </w:r>
      <w:r>
        <w:t>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w:t>
      </w:r>
      <w:r>
        <w:t xml:space="preserve"> mg AFDM ind</w:t>
      </w:r>
      <w:r>
        <w:rPr>
          <w:vertAlign w:val="superscript"/>
        </w:rPr>
        <w:t>-1</w:t>
      </w:r>
      <w:r>
        <w:t xml:space="preserve"> (0.08 – 0.13) in the warmest stream, corresponding to an -8.7% (-11.1 – -6.4) </w:t>
      </w:r>
      <w:del w:id="146" w:author="JRJ" w:date="2023-05-23T22:22:00Z">
        <w:r w:rsidR="006979EB">
          <w:delText>decrease</w:delText>
        </w:r>
      </w:del>
      <w:ins w:id="147" w:author="JRJ" w:date="2023-05-23T22:22:00Z">
        <w:r>
          <w:t>change</w:t>
        </w:r>
      </w:ins>
      <w:r>
        <w:t xml:space="preserv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w:t>
      </w:r>
      <w:r>
        <w:t xml:space="preserve"> – </w:t>
      </w:r>
      <w:del w:id="148" w:author="JRJ" w:date="2023-05-23T22:22:00Z">
        <w:r w:rsidR="006979EB">
          <w:delText>0.1</w:delText>
        </w:r>
      </w:del>
      <w:ins w:id="149" w:author="JRJ" w:date="2023-05-23T22:22:00Z">
        <w:r>
          <w:t>43.3</w:t>
        </w:r>
      </w:ins>
      <w:r>
        <w:t xml:space="preserve">)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14:paraId="7DACBE58" w14:textId="77777777" w:rsidR="00030EA6" w:rsidRDefault="00DB7419">
      <w:pPr>
        <w:pStyle w:val="BodyText"/>
      </w:pPr>
      <w:r>
        <w:lastRenderedPageBreak/>
        <w:t>Within stream communities, there were diverse body size–OM flux relationships, with some streams showing skew toward larger-bodied</w:t>
      </w:r>
      <w:r>
        <w:t xml:space="preserve"> taxa (positive skew), others with most OM fluxes through smaller-bodied sizes (negative skew), and some showed no difference among body sizes (skew range: -1 to 0.56; Figure 3A &amp; B). Skew estimates of OM fluxes in relation to body size showed little assoc</w:t>
      </w:r>
      <w:r>
        <w:t xml:space="preserve">iation with stream temperature except in the warmest stream, where fluxes were heavily skewed toward small-bodied taxa. Similarly, skew in OM fluxes in relation to </w:t>
      </w:r>
      <w:r>
        <w:rPr>
          <w:i/>
          <w:iCs/>
        </w:rPr>
        <w:t>P:B</w:t>
      </w:r>
      <w:r>
        <w:t xml:space="preserve"> ratios varied among streams, ranging from -0.4 to 1. In this case, OM fluxes to consumer</w:t>
      </w:r>
      <w:r>
        <w:t>s skewed increasingly toward higher turnover (</w:t>
      </w:r>
      <w:r>
        <w:rPr>
          <w:i/>
          <w:iCs/>
        </w:rPr>
        <w:t>P:B</w:t>
      </w:r>
      <w:r>
        <w:t>) taxa with increasing temperature (Figure 4A &amp; B).</w:t>
      </w:r>
    </w:p>
    <w:p w14:paraId="670F3006" w14:textId="2460C84E" w:rsidR="00030EA6" w:rsidRDefault="00DB7419">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w:t>
      </w:r>
      <w:r>
        <w:t xml:space="preserve">ratios; Figure 3B and Figure 4B) to skew estimates based on randomly sorted data to detect whether OM fluxes through smaller and higher </w:t>
      </w:r>
      <w:r>
        <w:rPr>
          <w:i/>
          <w:iCs/>
        </w:rPr>
        <w:t>P:B</w:t>
      </w:r>
      <w:r>
        <w:t xml:space="preserve"> taxa could be attributed to these traits vs. random community assembly processes. The probability of observing a sim</w:t>
      </w:r>
      <w:r>
        <w:t xml:space="preserve">ilar or more extreme skew of OM fluxes in relation to body size was variable among streams and ranged from 0.34 (0.19–0.55; 95% PI) to 0.79 (0.07–0.96); there was </w:t>
      </w:r>
      <w:del w:id="150" w:author="JRJ" w:date="2023-05-23T22:22:00Z">
        <w:r w:rsidR="006979EB">
          <w:delText>a very weak positive</w:delText>
        </w:r>
      </w:del>
      <w:ins w:id="151" w:author="JRJ" w:date="2023-05-23T22:22:00Z">
        <w:r>
          <w:t>little</w:t>
        </w:r>
      </w:ins>
      <w:r>
        <w:t xml:space="preserve"> association between this probability and temperature (Figure 3C). In contrast, the pro</w:t>
      </w:r>
      <w:r>
        <w:t xml:space="preserve">bability of a similar or more extreme skew in relation to </w:t>
      </w:r>
      <w:r>
        <w:rPr>
          <w:i/>
          <w:iCs/>
        </w:rPr>
        <w:t>P:B</w:t>
      </w:r>
      <w:r>
        <w:t xml:space="preserve"> ratios ranged from 0.06 (0–0.75) to 0.62 (0.23–0.81; Figure 4C) and in this case there was a clear trend towards a more structured OM flux distribution—i.e., favoring fluxes through high </w:t>
      </w:r>
      <w:r>
        <w:rPr>
          <w:i/>
          <w:iCs/>
        </w:rPr>
        <w:t>P:B</w:t>
      </w:r>
      <w:r>
        <w:t xml:space="preserve"> tax</w:t>
      </w:r>
      <w:r>
        <w:t xml:space="preserve">a–at warmer temperatures. The likelihood of </w:t>
      </w:r>
      <w:del w:id="152" w:author="JRJ" w:date="2023-05-23T22:22:00Z">
        <w:r w:rsidR="006979EB">
          <w:delText>elevated</w:delText>
        </w:r>
      </w:del>
      <w:ins w:id="153" w:author="JRJ" w:date="2023-05-23T22:22:00Z">
        <w:r>
          <w:t>higher relative</w:t>
        </w:r>
      </w:ins>
      <w:r>
        <w:t xml:space="preserve"> fluxes among high </w:t>
      </w:r>
      <w:proofErr w:type="gramStart"/>
      <w:r>
        <w:rPr>
          <w:i/>
          <w:iCs/>
        </w:rPr>
        <w:t>P:B</w:t>
      </w:r>
      <w:proofErr w:type="gramEnd"/>
      <w:r>
        <w:t xml:space="preserve"> taxa became much more likely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14:paraId="4CB25256" w14:textId="77777777" w:rsidR="00030EA6" w:rsidRDefault="00DB7419">
      <w:pPr>
        <w:pStyle w:val="Heading1"/>
      </w:pPr>
      <w:bookmarkStart w:id="154" w:name="discussion"/>
      <w:bookmarkEnd w:id="131"/>
      <w:bookmarkEnd w:id="145"/>
      <w:r>
        <w:lastRenderedPageBreak/>
        <w:t>Discussi</w:t>
      </w:r>
      <w:r>
        <w:t>on</w:t>
      </w:r>
    </w:p>
    <w:p w14:paraId="700D8641" w14:textId="4D6D5B96" w:rsidR="00030EA6" w:rsidRDefault="00DB7419">
      <w:pPr>
        <w:pStyle w:val="FirstParagraph"/>
      </w:pPr>
      <w:r>
        <w:t>While a growing body of theoretical and empirical research has enhanced our knowledge of temperature-mediated changes to ecosystems (e.g., O’Connor et al. 2009), general patterns remain elusive and empirical studies often show idiosyncratic outcomes (Ne</w:t>
      </w:r>
      <w:r>
        <w:t xml:space="preserve">lson et al. 2017a, Zhang et al. 2017), especially at higher levels of biological organization (Walther et al. 2002, Woodward et al. 2010). Here, we </w:t>
      </w:r>
      <w:del w:id="155" w:author="JRJ" w:date="2023-05-23T22:22:00Z">
        <w:r w:rsidR="006979EB">
          <w:delText>leveraged</w:delText>
        </w:r>
      </w:del>
      <w:ins w:id="156" w:author="JRJ" w:date="2023-05-23T22:22:00Z">
        <w:r>
          <w:t>demonstrate that along</w:t>
        </w:r>
      </w:ins>
      <w:r>
        <w:t xml:space="preserve"> a wide natural gradient of ecosystem temperatures</w:t>
      </w:r>
      <w:del w:id="157" w:author="JRJ" w:date="2023-05-23T22:22:00Z">
        <w:r w:rsidR="006979EB">
          <w:delText xml:space="preserve"> and demonstrated that temperature</w:delText>
        </w:r>
      </w:del>
      <w:ins w:id="158" w:author="JRJ" w:date="2023-05-23T22:22:00Z">
        <w:r>
          <w:t>, warming</w:t>
        </w:r>
      </w:ins>
      <w:r>
        <w:t xml:space="preserve"> acts as a strong environme</w:t>
      </w:r>
      <w:r>
        <w:t>ntal filter of species traits. In particular, we found that increasing temperatures were associated with reduced population body size and increased population biomass turnover among stream invertebrate communities, leading to higher organic matter fluxes t</w:t>
      </w:r>
      <w:r>
        <w:t xml:space="preserve">hrough these populations. In addition, we found that warming systematically skewed OM fluxes </w:t>
      </w:r>
      <w:r>
        <w:rPr>
          <w:i/>
          <w:iCs/>
        </w:rPr>
        <w:t>within</w:t>
      </w:r>
      <w:r>
        <w:t xml:space="preserve"> communities such that OM flows were increasingly dominated by taxa with rapid life-cycles. Lastly, we discovered that the distribution of fluxes within comm</w:t>
      </w:r>
      <w:r>
        <w:t xml:space="preserve">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 These patterns show t</w:t>
      </w:r>
      <w:r>
        <w:t>hat the acceleration of energy and material fluxes through ecosystems in both an absolute (among ecosystems) and relative (within ecosystems) sense may be a general effect of environmental warming.</w:t>
      </w:r>
    </w:p>
    <w:p w14:paraId="51E463B9" w14:textId="77777777" w:rsidR="00030EA6" w:rsidRDefault="00DB7419">
      <w:pPr>
        <w:pStyle w:val="Heading2"/>
        <w:rPr>
          <w:ins w:id="159" w:author="JRJ" w:date="2023-05-23T22:22:00Z"/>
        </w:rPr>
      </w:pPr>
      <w:bookmarkStart w:id="160" w:name="Xf4af59cdbbdc663bf2442672962a7fb9073bd14"/>
      <w:ins w:id="161" w:author="JRJ" w:date="2023-05-23T22:22:00Z">
        <w:r>
          <w:t xml:space="preserve">Across 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ins>
    </w:p>
    <w:p w14:paraId="41D290A4" w14:textId="240A87AE" w:rsidR="00030EA6" w:rsidRDefault="00DB7419">
      <w:pPr>
        <w:pStyle w:val="FirstParagraph"/>
        <w:pPrChange w:id="162" w:author="JRJ" w:date="2023-05-23T22:22:00Z">
          <w:pPr>
            <w:pStyle w:val="BodyText"/>
          </w:pPr>
        </w:pPrChange>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w:t>
      </w:r>
      <w:r>
        <w:t>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w:t>
      </w:r>
      <w:r>
        <w:lastRenderedPageBreak/>
        <w:t>thermodynamic influence of temperature (Gillooly et al. 2001), biomass turnover rate is also closely related to organism body size (Brown et al. 2004, Hu</w:t>
      </w:r>
      <w:r>
        <w:t xml:space="preserve">ryn and Benke 2007). Thus, warming may influence the distributions of </w:t>
      </w:r>
      <w:r>
        <w:rPr>
          <w:i/>
          <w:iCs/>
        </w:rPr>
        <w:t>P:B</w:t>
      </w:r>
      <w:r>
        <w:t xml:space="preserve"> ratios directly through its effects on metabolic rate and indirectly through reductions in organism body size</w:t>
      </w:r>
      <w:del w:id="163" w:author="JRJ" w:date="2023-05-23T22:22:00Z">
        <w:r w:rsidR="006979EB">
          <w:delText>.</w:delText>
        </w:r>
      </w:del>
      <w:ins w:id="164" w:author="JRJ" w:date="2023-05-23T22:22:00Z">
        <w:r>
          <w:t xml:space="preserve"> and associated life history traits.</w:t>
        </w:r>
      </w:ins>
      <w:r>
        <w:t xml:space="preserve"> The increase in </w:t>
      </w:r>
      <w:proofErr w:type="gramStart"/>
      <w:r>
        <w:rPr>
          <w:i/>
          <w:iCs/>
        </w:rPr>
        <w:t>P:B</w:t>
      </w:r>
      <w:proofErr w:type="gramEnd"/>
      <w:r>
        <w:t xml:space="preserve"> we observed acro</w:t>
      </w:r>
      <w:r>
        <w:t xml:space="preserve">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w:t>
      </w:r>
      <w:r>
        <w:t xml:space="preserve">in </w:t>
      </w:r>
      <w:del w:id="165" w:author="JRJ" w:date="2023-05-23T22:22:00Z">
        <w:r w:rsidR="006979EB">
          <w:delText xml:space="preserve">large </w:delText>
        </w:r>
      </w:del>
      <w:r>
        <w:t>part, be attributed to reduced organism body sizes (Figure 1B &amp; C). Organism body size is related to a number of other ecological attributes (Peters 1983) and changes in body size with increasing temperatures are likely to have broad implications for ec</w:t>
      </w:r>
      <w:r>
        <w:t>osystems in a changing climate (Gibert 2019).</w:t>
      </w:r>
    </w:p>
    <w:p w14:paraId="4603B4A7" w14:textId="5F7B9A43" w:rsidR="00030EA6" w:rsidRDefault="00DB7419">
      <w:pPr>
        <w:pStyle w:val="BodyText"/>
      </w:pPr>
      <w:r>
        <w:t>A general reduction in body size has been deemed a “universal” response to warming (Daufresne et al. 2009, Gardner et al. 2011, Uszko et al. 2022), but notable deviations exists across ecosystems (Thresher et a</w:t>
      </w:r>
      <w:r>
        <w:t>l. 2007, O’Gorman et al. 2012, Ohlberger 2013). We observed a clear decrease in the average individual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w:t>
      </w:r>
      <w:r>
        <w:t>emperature. While this change is based on community-level shifts (i.e., different sets of taxa), the magnitude of decline is consistent with intra-taxon patterns measured across broad phylogenetic groups (Deutsch et al. 2022). Interestingly, our results co</w:t>
      </w:r>
      <w:r>
        <w:t xml:space="preserve">ntrast with a </w:t>
      </w:r>
      <w:del w:id="166" w:author="JRJ" w:date="2023-05-23T22:22:00Z">
        <w:r w:rsidR="006979EB">
          <w:delText xml:space="preserve">previous </w:delText>
        </w:r>
      </w:del>
      <w:r>
        <w:t>warming experiment</w:t>
      </w:r>
      <w:ins w:id="167" w:author="JRJ" w:date="2023-05-23T22:22:00Z">
        <w:r>
          <w:t xml:space="preserve"> conducted</w:t>
        </w:r>
      </w:ins>
      <w:r>
        <w:t xml:space="preserve"> in one of our study streams showing a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shifted community biomass and productivity from smaller to larger organisms (Nelson et al. 2017a, 2017b). Moreover, a study of diatom communities </w:t>
      </w:r>
      <w:r>
        <w:t xml:space="preserve">across the same temperature gradient in Iceland </w:t>
      </w:r>
      <w:del w:id="168" w:author="JRJ" w:date="2023-05-23T22:22:00Z">
        <w:r w:rsidR="006979EB">
          <w:delText xml:space="preserve">that </w:delText>
        </w:r>
      </w:del>
      <w:r>
        <w:t xml:space="preserve">reported no consistent change in body size at either the </w:t>
      </w:r>
      <w:r>
        <w:lastRenderedPageBreak/>
        <w:t xml:space="preserve">population- or community-level (O’Gorman et al. 2012, Adams et al. 2013). Other studies have reported similar deviations from the “universal” response </w:t>
      </w:r>
      <w:r>
        <w:t xml:space="preserve">for other taxonomic groups (e.g., invertebrates: Zeuss et al. 2017, birds: Geist 1987, Riemer et al. 2018, fish: Rypel 2014). While there is </w:t>
      </w:r>
      <w:del w:id="169" w:author="JRJ" w:date="2023-05-23T22:22:00Z">
        <w:r w:rsidR="006979EB">
          <w:delText xml:space="preserve">certainly </w:delText>
        </w:r>
      </w:del>
      <w:r>
        <w:t xml:space="preserve">a strong propensity for reduced body size with warming, clearly </w:t>
      </w:r>
      <w:del w:id="170" w:author="JRJ" w:date="2023-05-23T22:22:00Z">
        <w:r w:rsidR="006979EB">
          <w:delText>other</w:delText>
        </w:r>
      </w:del>
      <w:ins w:id="171" w:author="JRJ" w:date="2023-05-23T22:22:00Z">
        <w:r>
          <w:t>many</w:t>
        </w:r>
      </w:ins>
      <w:r>
        <w:t xml:space="preserve"> processes</w:t>
      </w:r>
      <w:del w:id="172" w:author="JRJ" w:date="2023-05-23T22:22:00Z">
        <w:r w:rsidR="006979EB">
          <w:delText xml:space="preserve"> can</w:delText>
        </w:r>
      </w:del>
      <w:r>
        <w:t xml:space="preserve"> modify the direction and magnitude o</w:t>
      </w:r>
      <w:r>
        <w:t>f body size shifts and how they play out from individual to ecosystem scales</w:t>
      </w:r>
      <w:del w:id="173" w:author="JRJ" w:date="2023-05-23T22:22:00Z">
        <w:r w:rsidR="006979EB">
          <w:delText>.</w:delText>
        </w:r>
      </w:del>
      <w:ins w:id="174" w:author="JRJ" w:date="2023-05-23T22:22:00Z">
        <w:r>
          <w:t xml:space="preserve"> (e.g., growth and developmental rates, resource supply, competition, predation, etc., </w:t>
        </w:r>
        <w:proofErr w:type="spellStart"/>
        <w:r>
          <w:t>Ohlberger</w:t>
        </w:r>
        <w:proofErr w:type="spellEnd"/>
        <w:r>
          <w:t xml:space="preserve"> 2013).</w:t>
        </w:r>
      </w:ins>
    </w:p>
    <w:p w14:paraId="173632AD" w14:textId="77777777" w:rsidR="00030EA6" w:rsidRDefault="00DB7419">
      <w:pPr>
        <w:pStyle w:val="Heading2"/>
        <w:rPr>
          <w:ins w:id="175" w:author="JRJ" w:date="2023-05-23T22:22:00Z"/>
        </w:rPr>
      </w:pPr>
      <w:bookmarkStart w:id="176" w:name="X4449c072509c5c623cb67e1ccf89a0b8f5e34de"/>
      <w:bookmarkEnd w:id="160"/>
      <w:ins w:id="177" w:author="JRJ" w:date="2023-05-23T22:22:00Z">
        <w:r>
          <w:t>Relative OM fluxes in relation to species trait distributions</w:t>
        </w:r>
      </w:ins>
    </w:p>
    <w:p w14:paraId="1542DFAE" w14:textId="07F806C3" w:rsidR="00030EA6" w:rsidRDefault="00DB7419">
      <w:pPr>
        <w:pStyle w:val="FirstParagraph"/>
        <w:pPrChange w:id="178" w:author="JRJ" w:date="2023-05-23T22:22:00Z">
          <w:pPr>
            <w:pStyle w:val="BodyText"/>
          </w:pPr>
        </w:pPrChange>
      </w:pPr>
      <w:r>
        <w:t>In addition to</w:t>
      </w:r>
      <w:r>
        <w:t xml:space="preserve">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OM fluxes through populations </w:t>
      </w:r>
      <w:r>
        <w:t>with high biomass turnover rates. Generally speaking, OM fluxes were unevenly distributed among populations within communities, which may be expected given the systematic unevenness in the distribution of individuals among species (Diaz et al. 2021). Howev</w:t>
      </w:r>
      <w:r>
        <w:t>er, we found important residual structure in the unevenness of OM fluxes that appeared to be related to functional trait axes. With respect to body size, the results were somewhat equivocal. In the coldest and warmest streams, we saw a strong skew in mater</w:t>
      </w:r>
      <w:r>
        <w:t>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contrast, we found a much clearer pattern with respect to biomass turnover rates, in which OM fluxes were increasingly sk</w:t>
      </w:r>
      <w:r>
        <w:t xml:space="preserve">ewed towards taxa with high turnover within warmer streams. We also found that this pattern was clearly non-random, suggesting that it is not </w:t>
      </w:r>
      <w:del w:id="179" w:author="JRJ" w:date="2023-05-23T22:22:00Z">
        <w:r w:rsidR="006979EB">
          <w:delText xml:space="preserve">attributed </w:delText>
        </w:r>
        <w:r w:rsidR="002C5D22">
          <w:delText xml:space="preserve">simply </w:delText>
        </w:r>
        <w:r w:rsidR="006979EB">
          <w:delText>to demographic stochasticity</w:delText>
        </w:r>
      </w:del>
      <w:ins w:id="180" w:author="JRJ" w:date="2023-05-23T22:22:00Z">
        <w:r>
          <w:t>likely to have arisen from stochastic, neutral processes alone</w:t>
        </w:r>
      </w:ins>
      <w:r>
        <w:t xml:space="preserve"> (e.g., Hubbell 2001, Shoemaker et al. 2020). These </w:t>
      </w:r>
      <w:r>
        <w:t xml:space="preserve">results suggest that temperature may be a strong </w:t>
      </w:r>
      <w:r>
        <w:lastRenderedPageBreak/>
        <w:t>environmental filter—and therefore natural selection agent—for taxa with high turnover rates and associated life-history traits (</w:t>
      </w:r>
      <w:del w:id="181" w:author="JRJ" w:date="2023-05-23T22:22:00Z">
        <w:r w:rsidR="006979EB">
          <w:delText> </w:delText>
        </w:r>
      </w:del>
      <w:r>
        <w:t>e.g., multi-</w:t>
      </w:r>
      <w:proofErr w:type="spellStart"/>
      <w:r>
        <w:t>voltinism</w:t>
      </w:r>
      <w:proofErr w:type="spellEnd"/>
      <w:del w:id="182" w:author="JRJ" w:date="2023-05-23T22:22:00Z">
        <w:r w:rsidR="006979EB">
          <w:delText>:</w:delText>
        </w:r>
      </w:del>
      <w:ins w:id="183" w:author="JRJ" w:date="2023-05-23T22:22:00Z">
        <w:r>
          <w:t>;</w:t>
        </w:r>
      </w:ins>
      <w:r>
        <w:t xml:space="preserve"> </w:t>
      </w:r>
      <w:proofErr w:type="spellStart"/>
      <w:r>
        <w:t>Zeuss</w:t>
      </w:r>
      <w:proofErr w:type="spellEnd"/>
      <w:r>
        <w:t xml:space="preserve"> et al. 2017, Nelson et al. 2020a, short lifespan</w:t>
      </w:r>
      <w:del w:id="184" w:author="JRJ" w:date="2023-05-23T22:22:00Z">
        <w:r w:rsidR="006979EB">
          <w:delText>:</w:delText>
        </w:r>
      </w:del>
      <w:ins w:id="185" w:author="JRJ" w:date="2023-05-23T22:22:00Z">
        <w:r>
          <w:t>;</w:t>
        </w:r>
      </w:ins>
      <w:r>
        <w:t xml:space="preserve"> Munch and Salinas 2009, high growth rate</w:t>
      </w:r>
      <w:del w:id="186" w:author="JRJ" w:date="2023-05-23T22:22:00Z">
        <w:r w:rsidR="006979EB">
          <w:delText>,</w:delText>
        </w:r>
      </w:del>
      <w:ins w:id="187" w:author="JRJ" w:date="2023-05-23T22:22:00Z">
        <w:r>
          <w:t>;</w:t>
        </w:r>
      </w:ins>
      <w:r>
        <w:t xml:space="preserve"> </w:t>
      </w:r>
      <w:proofErr w:type="spellStart"/>
      <w:r>
        <w:t>Donhauser</w:t>
      </w:r>
      <w:proofErr w:type="spellEnd"/>
      <w:r>
        <w:t xml:space="preserve"> et al. 2020</w:t>
      </w:r>
      <w:ins w:id="188" w:author="JRJ" w:date="2023-05-23T22:22:00Z">
        <w:r>
          <w:t xml:space="preserve">, etc. </w:t>
        </w:r>
        <w:proofErr w:type="spellStart"/>
        <w:r>
          <w:t>Stoks</w:t>
        </w:r>
        <w:proofErr w:type="spellEnd"/>
        <w:r>
          <w:t xml:space="preserve"> et al. 2014</w:t>
        </w:r>
      </w:ins>
      <w:r>
        <w:t>), especially at relatively high temperatures.</w:t>
      </w:r>
    </w:p>
    <w:p w14:paraId="418BDEF7" w14:textId="77777777" w:rsidR="00030EA6" w:rsidRDefault="00DB7419">
      <w:pPr>
        <w:pStyle w:val="Heading2"/>
        <w:rPr>
          <w:ins w:id="189" w:author="JRJ" w:date="2023-05-23T22:22:00Z"/>
        </w:rPr>
      </w:pPr>
      <w:bookmarkStart w:id="190" w:name="further-considerations"/>
      <w:bookmarkEnd w:id="176"/>
      <w:ins w:id="191" w:author="JRJ" w:date="2023-05-23T22:22:00Z">
        <w:r>
          <w:t>Further considerations</w:t>
        </w:r>
      </w:ins>
    </w:p>
    <w:p w14:paraId="2DF591E2" w14:textId="77777777" w:rsidR="00030EA6" w:rsidRDefault="00DB7419">
      <w:pPr>
        <w:pStyle w:val="FirstParagraph"/>
        <w:rPr>
          <w:ins w:id="192" w:author="JRJ" w:date="2023-05-23T22:22:00Z"/>
        </w:rPr>
      </w:pPr>
      <w:ins w:id="193" w:author="JRJ" w:date="2023-05-23T22:22:00Z">
        <w:r>
          <w:t>A growing body of theoretical and empirical research is beginning to explore the implications of w</w:t>
        </w:r>
        <w:r>
          <w:t>arming for the dynamics of ecosystems (</w:t>
        </w:r>
        <w:proofErr w:type="spellStart"/>
        <w:r>
          <w:t>Fussmann</w:t>
        </w:r>
        <w:proofErr w:type="spellEnd"/>
        <w:r>
          <w:t xml:space="preserve"> et al. 2014). ‘Natural laboratories’, such as the geothermal watershed studied here, offer a unique opportunity to isolate the effects of temperature and the dominant processes by which it may modulate ecosys</w:t>
        </w:r>
        <w:r>
          <w:t>tem structure and dynamics (O’Gorman et al. 2014). That said, here as in most ecological studies, our observations may have varying applicability across ecosystem types and spatiotemporal contexts. For instance, this study has obvious direct implications f</w:t>
        </w:r>
        <w:r>
          <w:t>or the future of high-latitude ecosystems under a warmer climate and these conditions may extend to other light-driven ecosystems, such as many grassland, urban, or high-altitude environments that exhibit pronounced coupling of light regimes—and thereby en</w:t>
        </w:r>
        <w:r>
          <w:t xml:space="preserve">ergy supply regimes—and the timing of temperature-driven metabolic demands (McMeans et al. 2015, </w:t>
        </w:r>
        <w:proofErr w:type="spellStart"/>
        <w:r>
          <w:t>Huryn</w:t>
        </w:r>
        <w:proofErr w:type="spellEnd"/>
        <w:r>
          <w:t xml:space="preserve"> and Benstead 2019). In the absence of other limiting factors, increasing temperatures may alter the balance of resource supply and consumer demand itself</w:t>
        </w:r>
        <w:r>
          <w:t xml:space="preserve"> due to different temperature responses of photosynthesis and metabolism (Brown et al. 2004, O’Connor et al. 2009, Gilbert et al. 2014). This differential response could be exaggerated if light availability limits basal resource supply with potential conse</w:t>
        </w:r>
        <w:r>
          <w:t>quences for the selection of reduced body sizes and life-history traits that lead to faster biomass turnover (</w:t>
        </w:r>
        <w:proofErr w:type="spellStart"/>
        <w:r>
          <w:t>Kozłowski</w:t>
        </w:r>
        <w:proofErr w:type="spellEnd"/>
        <w:r>
          <w:t xml:space="preserve"> et al. 2004, DeLong 2012). </w:t>
        </w:r>
        <w:proofErr w:type="gramStart"/>
        <w:r>
          <w:t>This dynamic runs</w:t>
        </w:r>
        <w:proofErr w:type="gramEnd"/>
        <w:r>
          <w:t xml:space="preserve"> counter to ecosystems where food resource/energy regimes are decoupled from environmentally</w:t>
        </w:r>
        <w:r>
          <w:t xml:space="preserve"> driven </w:t>
        </w:r>
        <w:r>
          <w:lastRenderedPageBreak/>
          <w:t>consumer energy demands, such as many donor-controlled ecosystems (e.g., headwater streams, Hynes 1975, islands, Polis and Hurd 1996). The implications of this varied temporal covariance between resource supply and consumer demand (e.g., phenologic</w:t>
        </w:r>
        <w:r>
          <w:t xml:space="preserve">al mismatch, Cushing and Dickson 1977, Renner and </w:t>
        </w:r>
        <w:proofErr w:type="spellStart"/>
        <w:r>
          <w:t>Zohner</w:t>
        </w:r>
        <w:proofErr w:type="spellEnd"/>
        <w:r>
          <w:t xml:space="preserve"> 2018) may have partly explain varied responses to warming at the species, community, and ecosystems levels across ecosystem types (Visser and </w:t>
        </w:r>
        <w:proofErr w:type="spellStart"/>
        <w:r>
          <w:t>Gienapp</w:t>
        </w:r>
        <w:proofErr w:type="spellEnd"/>
        <w:r>
          <w:t xml:space="preserve"> 2019).</w:t>
        </w:r>
      </w:ins>
    </w:p>
    <w:p w14:paraId="40EA5103" w14:textId="77777777" w:rsidR="00030EA6" w:rsidRDefault="00DB7419">
      <w:pPr>
        <w:pStyle w:val="Heading2"/>
        <w:rPr>
          <w:ins w:id="194" w:author="JRJ" w:date="2023-05-23T22:22:00Z"/>
        </w:rPr>
      </w:pPr>
      <w:bookmarkStart w:id="195" w:name="conclusions"/>
      <w:bookmarkEnd w:id="190"/>
      <w:ins w:id="196" w:author="JRJ" w:date="2023-05-23T22:22:00Z">
        <w:r>
          <w:t>Conclusions</w:t>
        </w:r>
      </w:ins>
    </w:p>
    <w:p w14:paraId="7832A59F" w14:textId="77777777" w:rsidR="00030EA6" w:rsidRDefault="00DB7419">
      <w:pPr>
        <w:pStyle w:val="FirstParagraph"/>
        <w:pPrChange w:id="197" w:author="JRJ" w:date="2023-05-23T22:22:00Z">
          <w:pPr>
            <w:pStyle w:val="BodyText"/>
          </w:pPr>
        </w:pPrChange>
      </w:pPr>
      <w:r>
        <w:t>We documented the important ro</w:t>
      </w:r>
      <w:r>
        <w:t xml:space="preserve">le of temperature in structuring key functional traits and the relative distribution of material fluxes across a natural stream temperature gradient. Higher temperatures were associated with increased total flux through the food web, as well as reductions </w:t>
      </w:r>
      <w:r>
        <w:t>in average population body size and increases in population biomass turnover. Further, biomass turnover rate—but not body size—was increasingly important for structuring OM fluxes at warmer temperatures. Our results support the idea that warming may reduce</w:t>
      </w:r>
      <w:r>
        <w:t xml:space="preserve"> organism size and also ‘speed up’ ecosystem dynamics in both an absolute and relative sense. These changes have important implications for the maintenance of biodiversity as well as for the connections between biodiversity and the magnitude and stability </w:t>
      </w:r>
      <w:r>
        <w:t>of ecosystem energy and material cycles in a warming world.</w:t>
      </w:r>
    </w:p>
    <w:p w14:paraId="4A08B42E" w14:textId="77777777" w:rsidR="00030EA6" w:rsidRDefault="00DB7419">
      <w:pPr>
        <w:pStyle w:val="Heading1"/>
      </w:pPr>
      <w:bookmarkStart w:id="198" w:name="acknowledgements"/>
      <w:bookmarkEnd w:id="154"/>
      <w:bookmarkEnd w:id="195"/>
      <w:r>
        <w:t>Acknowledgements</w:t>
      </w:r>
    </w:p>
    <w:p w14:paraId="4AF52672" w14:textId="77777777" w:rsidR="00030EA6" w:rsidRDefault="00DB7419">
      <w:pPr>
        <w:pStyle w:val="FirstParagraph"/>
      </w:pPr>
      <w:r>
        <w:t>We are grateful to Sigurður Guðjonsson, Guðni Guðbergsson, and the staff at the Veiðimlastofnun for providing laboratory space and logistical support. We are also grateful to Svei</w:t>
      </w:r>
      <w:r>
        <w:t>nbj€orn Steinþorsson at the University of Iceland for super-jeep transport to our field sites during the winter. We thank Lauren David, David Hernandez, Amanda Keasberry, Elena Nava, Camille Perrett, Jackie Pitts, Friðþjófur Árnason, Liliana García, Ragnah</w:t>
      </w:r>
      <w:r>
        <w:t xml:space="preserve">ildur Magnúsdottír, </w:t>
      </w:r>
      <w:r>
        <w:lastRenderedPageBreak/>
        <w:t>Ryan McClure, Vija Pelekis, Adam Toomey, Chau Tran, Brooke Weigel, Tanner Williamson and many undergraduate workers for field and laboratory help. Jeff Wesner and Abe Kanz generously provided R code and discussions on modeling diet prop</w:t>
      </w:r>
      <w:r>
        <w:t xml:space="preserve">ortions. </w:t>
      </w:r>
      <w:ins w:id="199" w:author="JRJ" w:date="2023-05-23T22:22:00Z">
        <w:r>
          <w:t xml:space="preserve">We thank Dr. Victor Saito and one anonymous reviewer for constructive comments that improved the paper. </w:t>
        </w:r>
      </w:ins>
      <w:r>
        <w:t>This study was supported by the National Science Foundation (DEB-0949774 and DEB-1354624 to JPB and ADH and DEB-0949726 to WFC).</w:t>
      </w:r>
    </w:p>
    <w:p w14:paraId="39D0C62C" w14:textId="77777777" w:rsidR="00030EA6" w:rsidRDefault="00DB7419">
      <w:pPr>
        <w:pStyle w:val="Heading1"/>
      </w:pPr>
      <w:bookmarkStart w:id="200" w:name="conflict-of-interest"/>
      <w:bookmarkEnd w:id="198"/>
      <w:r>
        <w:t>Conflict of In</w:t>
      </w:r>
      <w:r>
        <w:t>terest</w:t>
      </w:r>
    </w:p>
    <w:p w14:paraId="194F48E6" w14:textId="77777777" w:rsidR="00030EA6" w:rsidRDefault="00DB7419">
      <w:pPr>
        <w:pStyle w:val="FirstParagraph"/>
      </w:pPr>
      <w:r>
        <w:t>The authors have no conflict of interest to declare.</w:t>
      </w:r>
    </w:p>
    <w:p w14:paraId="11AC5AE7" w14:textId="77777777" w:rsidR="00030EA6" w:rsidRDefault="00DB7419">
      <w:pPr>
        <w:pStyle w:val="Heading1"/>
      </w:pPr>
      <w:bookmarkStart w:id="201" w:name="references"/>
      <w:bookmarkEnd w:id="200"/>
      <w:r>
        <w:t>References</w:t>
      </w:r>
    </w:p>
    <w:p w14:paraId="1C27FE00" w14:textId="77777777" w:rsidR="00030EA6" w:rsidRDefault="00DB7419">
      <w:pPr>
        <w:pStyle w:val="Bibliography"/>
      </w:pPr>
      <w:bookmarkStart w:id="202" w:name="ref-adams2013"/>
      <w:bookmarkStart w:id="203" w:name="refs"/>
      <w:r>
        <w:t xml:space="preserve">Adams, G. L., D. E. Pichler, E. J. Cox, E. J. O’Gorman, A. Seeney, G. Woodward, and D. C. Reuman. 2013. </w:t>
      </w:r>
      <w:hyperlink r:id="rId7">
        <w:r>
          <w:rPr>
            <w:rStyle w:val="Hyperlink"/>
          </w:rPr>
          <w:t xml:space="preserve">Diatoms can be an important </w:t>
        </w:r>
        <w:r>
          <w:rPr>
            <w:rStyle w:val="Hyperlink"/>
          </w:rPr>
          <w:t>exception to temperaturesize rules at species and community levels of organization</w:t>
        </w:r>
      </w:hyperlink>
      <w:r>
        <w:t>. Global Change Biology 19:3540–3552.</w:t>
      </w:r>
    </w:p>
    <w:p w14:paraId="454814AD" w14:textId="77777777" w:rsidR="00030EA6" w:rsidRDefault="00DB7419">
      <w:pPr>
        <w:pStyle w:val="Bibliography"/>
      </w:pPr>
      <w:bookmarkStart w:id="204" w:name="ref-altermatt2010"/>
      <w:bookmarkEnd w:id="202"/>
      <w:r>
        <w:t xml:space="preserve">Altermatt, F. 2010. </w:t>
      </w:r>
      <w:hyperlink r:id="rId8">
        <w:r>
          <w:rPr>
            <w:rStyle w:val="Hyperlink"/>
          </w:rPr>
          <w:t xml:space="preserve">Climatic warming increases voltinism in European </w:t>
        </w:r>
        <w:r>
          <w:rPr>
            <w:rStyle w:val="Hyperlink"/>
          </w:rPr>
          <w:t>butterflies and moths</w:t>
        </w:r>
      </w:hyperlink>
      <w:r>
        <w:t>. Proceedings of the Royal Society B: Biological Sciences 277:1281–1287.</w:t>
      </w:r>
    </w:p>
    <w:p w14:paraId="794E000B" w14:textId="77777777" w:rsidR="00030EA6" w:rsidRDefault="00DB7419">
      <w:pPr>
        <w:pStyle w:val="Bibliography"/>
      </w:pPr>
      <w:bookmarkStart w:id="205" w:name="ref-andersen2013"/>
      <w:bookmarkEnd w:id="204"/>
      <w:r>
        <w:t>Andersen, T., P. S. Cranston, and J. H. Epler. 2013. Chironomidae of the Holarctic region: Keys and diagnoses, Part 1. Media Tryck, Lund, Sweden.</w:t>
      </w:r>
    </w:p>
    <w:p w14:paraId="4064A5F9" w14:textId="77777777" w:rsidR="00030EA6" w:rsidRDefault="00DB7419">
      <w:pPr>
        <w:pStyle w:val="Bibliography"/>
      </w:pPr>
      <w:bookmarkStart w:id="206" w:name="ref-angilletta2004"/>
      <w:bookmarkEnd w:id="205"/>
      <w:r>
        <w:t>Angilletta, M. J</w:t>
      </w:r>
      <w:r>
        <w:t xml:space="preserve">., Jr., T. D. Steury, and M. W. Sears. 2004. </w:t>
      </w:r>
      <w:hyperlink r:id="rId9">
        <w:r>
          <w:rPr>
            <w:rStyle w:val="Hyperlink"/>
          </w:rPr>
          <w:t>Temperature, Growth Rate, and Body Size in Ectotherms: Fitting Pieces of a Life-History Puzzle</w:t>
        </w:r>
      </w:hyperlink>
      <w:r>
        <w:t>. Integrative and Comparative Biology 44:498–509.</w:t>
      </w:r>
    </w:p>
    <w:p w14:paraId="70402496" w14:textId="77777777" w:rsidR="00030EA6" w:rsidRDefault="00DB7419">
      <w:pPr>
        <w:pStyle w:val="Bibliography"/>
      </w:pPr>
      <w:bookmarkStart w:id="207" w:name="ref-arnason1969"/>
      <w:bookmarkEnd w:id="206"/>
      <w:r>
        <w:t>Árnason, B.</w:t>
      </w:r>
      <w:r>
        <w:t xml:space="preserve">, P. Theodorsson, S. Björnsson, and K. Saemundsson. 1969. </w:t>
      </w:r>
      <w:hyperlink r:id="rId10">
        <w:r>
          <w:rPr>
            <w:rStyle w:val="Hyperlink"/>
          </w:rPr>
          <w:t>Hengill, a high temperature thermal area in Iceland</w:t>
        </w:r>
      </w:hyperlink>
      <w:r>
        <w:t>. Bulletin Volcanologique 33:245–259.</w:t>
      </w:r>
    </w:p>
    <w:p w14:paraId="67C8743E" w14:textId="77777777" w:rsidR="00030EA6" w:rsidRDefault="00DB7419">
      <w:pPr>
        <w:pStyle w:val="Bibliography"/>
      </w:pPr>
      <w:bookmarkStart w:id="208" w:name="ref-atkinson1994"/>
      <w:bookmarkEnd w:id="207"/>
      <w:r>
        <w:t>Atkinson, D. 1994. Temperature and organism size: A bio</w:t>
      </w:r>
      <w:r>
        <w:t>logical law for ectotherms? Advances in ecological research 25:1–58.</w:t>
      </w:r>
    </w:p>
    <w:p w14:paraId="10206224" w14:textId="77777777" w:rsidR="00030EA6" w:rsidRDefault="00DB7419">
      <w:pPr>
        <w:pStyle w:val="Bibliography"/>
      </w:pPr>
      <w:bookmarkStart w:id="209" w:name="ref-baiser2019"/>
      <w:bookmarkEnd w:id="208"/>
      <w:r>
        <w:t>Baiser, B., D. Gravel, A. R. Cirtwill, J. A. Dunne, A. K. Fahimipour, L. J. Gilarranz, J. A. Grochow, D. Li, N. D. Martinez, A. McGrew, T. Poisot, T. N. Romanuk, D. B. Stouffer, L. B. Tro</w:t>
      </w:r>
      <w:r>
        <w:t xml:space="preserve">tta, F. S. Valdovinos, R. J. Williams, S. A. Wood, and J. D. Yeakel. 2019. </w:t>
      </w:r>
      <w:hyperlink r:id="rId11">
        <w:r>
          <w:rPr>
            <w:rStyle w:val="Hyperlink"/>
          </w:rPr>
          <w:t>Ecogeographical rules and the macroecology of food webs</w:t>
        </w:r>
      </w:hyperlink>
      <w:r>
        <w:t>. Global Ecology and Biogeography 28:1204–1218.</w:t>
      </w:r>
    </w:p>
    <w:p w14:paraId="4561BCF8" w14:textId="77777777" w:rsidR="00030EA6" w:rsidRDefault="00DB7419">
      <w:pPr>
        <w:pStyle w:val="Bibliography"/>
      </w:pPr>
      <w:bookmarkStart w:id="210" w:name="ref-barnes2018"/>
      <w:bookmarkEnd w:id="209"/>
      <w:r>
        <w:t>Barnes, A. D., M. Jochum,</w:t>
      </w:r>
      <w:r>
        <w:t xml:space="preserve"> J. S. Lefcheck, N. Eisenhauer, C. Scherber, M. I. O’Connor, P. de Ruiter, and U. Brose. 2018. </w:t>
      </w:r>
      <w:hyperlink r:id="rId12">
        <w:r>
          <w:rPr>
            <w:rStyle w:val="Hyperlink"/>
          </w:rPr>
          <w:t>Energy Flux: The Link between Multitrophic Biodiversity and Ecosystem Functioning</w:t>
        </w:r>
      </w:hyperlink>
      <w:r>
        <w:t>. Trends in Ecolog</w:t>
      </w:r>
      <w:r>
        <w:t>y &amp; Evolution 33:186–197.</w:t>
      </w:r>
    </w:p>
    <w:p w14:paraId="519B5148" w14:textId="77777777" w:rsidR="00030EA6" w:rsidRDefault="00DB7419">
      <w:pPr>
        <w:pStyle w:val="Bibliography"/>
      </w:pPr>
      <w:bookmarkStart w:id="211" w:name="ref-bastazini2021"/>
      <w:bookmarkEnd w:id="210"/>
      <w:r>
        <w:lastRenderedPageBreak/>
        <w:t xml:space="preserve">Bastazini, V. A. G., N. Galiana, H. Hillebrand, M. Estiarte, R. Ogaya, J. Peñuelas, U. Sommer, and J. M. Montoya. 2021. </w:t>
      </w:r>
      <w:hyperlink r:id="rId13">
        <w:r>
          <w:rPr>
            <w:rStyle w:val="Hyperlink"/>
          </w:rPr>
          <w:t>The impact of climate warming on species diversity across</w:t>
        </w:r>
        <w:r>
          <w:rPr>
            <w:rStyle w:val="Hyperlink"/>
          </w:rPr>
          <w:t xml:space="preserve"> scales: Lessons from experimental meta-ecosystems</w:t>
        </w:r>
      </w:hyperlink>
      <w:r>
        <w:t>. Global Ecology and Biogeography 30:1545–1554.</w:t>
      </w:r>
    </w:p>
    <w:p w14:paraId="4E8A132B" w14:textId="77777777" w:rsidR="00030EA6" w:rsidRDefault="00DB7419">
      <w:pPr>
        <w:pStyle w:val="Bibliography"/>
      </w:pPr>
      <w:bookmarkStart w:id="212" w:name="ref-belgorodski2017"/>
      <w:bookmarkEnd w:id="211"/>
      <w:r>
        <w:t>Belgorodski, N., M. Greiner, K. Tolksdorf, and K. Schueller. 2017. rriskDistributions: Fitting Distributions to Given Data or Known Quantiles.</w:t>
      </w:r>
    </w:p>
    <w:p w14:paraId="220E348F" w14:textId="77777777" w:rsidR="00030EA6" w:rsidRDefault="00DB7419">
      <w:pPr>
        <w:pStyle w:val="Bibliography"/>
      </w:pPr>
      <w:bookmarkStart w:id="213" w:name="ref-benke2017"/>
      <w:bookmarkEnd w:id="212"/>
      <w:r>
        <w:t>Benke, A. C., a</w:t>
      </w:r>
      <w:r>
        <w:t>nd A. D. Huryn. 2017. Secondary production and quantitative food webs. Pages 235–254 Methods in Stream Ecology. Elsevier.</w:t>
      </w:r>
    </w:p>
    <w:p w14:paraId="160326EC" w14:textId="77777777" w:rsidR="00030EA6" w:rsidRDefault="00DB7419">
      <w:pPr>
        <w:pStyle w:val="Bibliography"/>
      </w:pPr>
      <w:bookmarkStart w:id="214" w:name="ref-benke1999"/>
      <w:bookmarkEnd w:id="213"/>
      <w:r>
        <w:t xml:space="preserve">Benke, A. C., A. D. Huryn, L. A. Smock, and J. B. Wallace. 1999. </w:t>
      </w:r>
      <w:hyperlink r:id="rId14">
        <w:r>
          <w:rPr>
            <w:rStyle w:val="Hyperlink"/>
          </w:rPr>
          <w:t>Length-Mass Relati</w:t>
        </w:r>
        <w:r>
          <w:rPr>
            <w:rStyle w:val="Hyperlink"/>
          </w:rPr>
          <w:t>onships for Freshwater Macroinvertebrates in North America with Particular Reference to the Southeastern United States</w:t>
        </w:r>
      </w:hyperlink>
      <w:r>
        <w:t>. Journal of the North American Benthological Society 18:308–343.</w:t>
      </w:r>
    </w:p>
    <w:p w14:paraId="11F8DE77" w14:textId="77777777" w:rsidR="00030EA6" w:rsidRDefault="00DB7419">
      <w:pPr>
        <w:pStyle w:val="Bibliography"/>
      </w:pPr>
      <w:bookmarkStart w:id="215" w:name="ref-benke1980"/>
      <w:bookmarkEnd w:id="214"/>
      <w:r>
        <w:t xml:space="preserve">Benke, A. C., and J. B. Wallace. 1980. </w:t>
      </w:r>
      <w:hyperlink r:id="rId15">
        <w:r>
          <w:rPr>
            <w:rStyle w:val="Hyperlink"/>
          </w:rPr>
          <w:t>Trophic Basis of Production Among Net-Spinning Caddisflies in a Southern Appalachian Stream</w:t>
        </w:r>
      </w:hyperlink>
      <w:r>
        <w:t>. Ecology 61:108–118.</w:t>
      </w:r>
    </w:p>
    <w:p w14:paraId="137B2D96" w14:textId="51280C14" w:rsidR="00030EA6" w:rsidRDefault="00DB7419">
      <w:pPr>
        <w:pStyle w:val="Bibliography"/>
      </w:pPr>
      <w:bookmarkStart w:id="216" w:name="ref-benke1997"/>
      <w:bookmarkEnd w:id="215"/>
      <w:r>
        <w:t xml:space="preserve">Benke, A. C., and J. B. Wallace. 1997. </w:t>
      </w:r>
      <w:del w:id="217" w:author="JRJ" w:date="2023-05-23T22:22:00Z">
        <w:r>
          <w:fldChar w:fldCharType="begin"/>
        </w:r>
        <w:r>
          <w:delInstrText xml:space="preserve"> H</w:delInstrText>
        </w:r>
        <w:r>
          <w:delInstrText xml:space="preserve">YPERLINK "https://doi.org/10.1890/0012-9658(1997)078%5b1132:TBOPAR%5d2.0.CO;2" \h </w:delInstrText>
        </w:r>
        <w:r>
          <w:fldChar w:fldCharType="separate"/>
        </w:r>
        <w:r w:rsidR="006979EB">
          <w:rPr>
            <w:rStyle w:val="Hyperlink"/>
          </w:rPr>
          <w:delText>Trophic Basis of Production Among Riverine Caddisflies: Implications for Food Web Analysis</w:delText>
        </w:r>
        <w:r>
          <w:rPr>
            <w:rStyle w:val="Hyperlink"/>
          </w:rPr>
          <w:fldChar w:fldCharType="end"/>
        </w:r>
      </w:del>
      <w:ins w:id="218" w:author="JRJ" w:date="2023-05-23T22:22:00Z">
        <w:r>
          <w:fldChar w:fldCharType="begin"/>
        </w:r>
        <w:r>
          <w:instrText xml:space="preserve"> HYPERLINK "https://doi.org/10.1890/0012-9658(1997)078[1132:TBOPAR]2.0.CO;2" \h </w:instrText>
        </w:r>
        <w:r>
          <w:fldChar w:fldCharType="separate"/>
        </w:r>
        <w:r>
          <w:rPr>
            <w:rStyle w:val="Hyperlink"/>
          </w:rPr>
          <w:t>Tro</w:t>
        </w:r>
        <w:r>
          <w:rPr>
            <w:rStyle w:val="Hyperlink"/>
          </w:rPr>
          <w:t>phic Basis of Production Among Riverine Caddisflies: Implications for Food Web Analysis</w:t>
        </w:r>
        <w:r>
          <w:rPr>
            <w:rStyle w:val="Hyperlink"/>
          </w:rPr>
          <w:fldChar w:fldCharType="end"/>
        </w:r>
      </w:ins>
      <w:r>
        <w:t>. Ecology 78:1132–1145.</w:t>
      </w:r>
    </w:p>
    <w:p w14:paraId="7790895D" w14:textId="77777777" w:rsidR="00030EA6" w:rsidRDefault="00DB7419">
      <w:pPr>
        <w:pStyle w:val="Bibliography"/>
      </w:pPr>
      <w:bookmarkStart w:id="219" w:name="ref-bergmann1848"/>
      <w:bookmarkEnd w:id="216"/>
      <w:r>
        <w:t>Bergmann, C. 1848. Über die Verhältnisse der Wärmeökonomie der Thiere zu ihrer Grösse.</w:t>
      </w:r>
    </w:p>
    <w:p w14:paraId="7EF2A5A0" w14:textId="77777777" w:rsidR="00030EA6" w:rsidRDefault="00DB7419">
      <w:pPr>
        <w:pStyle w:val="Bibliography"/>
      </w:pPr>
      <w:bookmarkStart w:id="220" w:name="ref-bernhardt2018"/>
      <w:bookmarkEnd w:id="219"/>
      <w:r>
        <w:t xml:space="preserve">Bernhardt, J. R., J. M. Sunday, and M. I. O’Connor. 2018. </w:t>
      </w:r>
      <w:hyperlink r:id="rId16">
        <w:r>
          <w:rPr>
            <w:rStyle w:val="Hyperlink"/>
          </w:rPr>
          <w:t>Metabolic Theory and the Temperature-Size Rule Explain the Temperature Dependence of Population Carrying Capacity</w:t>
        </w:r>
      </w:hyperlink>
      <w:r>
        <w:t>. The American Naturalist:000–000.</w:t>
      </w:r>
    </w:p>
    <w:p w14:paraId="3DC8DA3E" w14:textId="77777777" w:rsidR="00030EA6" w:rsidRDefault="00DB7419">
      <w:pPr>
        <w:pStyle w:val="Bibliography"/>
      </w:pPr>
      <w:bookmarkStart w:id="221" w:name="ref-bideault2019"/>
      <w:bookmarkEnd w:id="220"/>
      <w:r>
        <w:t xml:space="preserve">Bideault, A., M. Loreau, and D. Gravel. 2019. </w:t>
      </w:r>
      <w:hyperlink r:id="rId17">
        <w:r>
          <w:rPr>
            <w:rStyle w:val="Hyperlink"/>
          </w:rPr>
          <w:t>Temperature Modifies Consumer-Resource Interaction Strength Through Its Effects on Biological Rates and Body Mass</w:t>
        </w:r>
      </w:hyperlink>
      <w:r>
        <w:t>. Frontiers in Ecology and Evolution 7.</w:t>
      </w:r>
    </w:p>
    <w:p w14:paraId="5D6964BF" w14:textId="77777777" w:rsidR="00030EA6" w:rsidRDefault="00DB7419">
      <w:pPr>
        <w:pStyle w:val="Bibliography"/>
      </w:pPr>
      <w:bookmarkStart w:id="222" w:name="ref-brose2012"/>
      <w:bookmarkEnd w:id="221"/>
      <w:r>
        <w:t xml:space="preserve">Brose, U., J. A. Dunne, Montoya José M., O. L. Petchey, </w:t>
      </w:r>
      <w:r>
        <w:t xml:space="preserve">F. D. Schneider, and U. Jacob. 2012. </w:t>
      </w:r>
      <w:hyperlink r:id="rId18">
        <w:r>
          <w:rPr>
            <w:rStyle w:val="Hyperlink"/>
          </w:rPr>
          <w:t>Climate change in size-structured ecosystems</w:t>
        </w:r>
      </w:hyperlink>
      <w:r>
        <w:t>. Philosophical Transactions of the Royal Society B: Biological Sciences 367:2903–2912.</w:t>
      </w:r>
    </w:p>
    <w:p w14:paraId="2F4AE6A1" w14:textId="77777777" w:rsidR="00030EA6" w:rsidRDefault="00DB7419">
      <w:pPr>
        <w:pStyle w:val="Bibliography"/>
      </w:pPr>
      <w:bookmarkStart w:id="223" w:name="ref-brown2004"/>
      <w:bookmarkEnd w:id="222"/>
      <w:r>
        <w:t xml:space="preserve">Brown, J. H., J. F. Gillooly, A. P. Allen, V. M. Savage, and G. B. West. 2004. </w:t>
      </w:r>
      <w:hyperlink r:id="rId19">
        <w:r>
          <w:rPr>
            <w:rStyle w:val="Hyperlink"/>
          </w:rPr>
          <w:t>Toward a Metabolic Theory of Ecology</w:t>
        </w:r>
      </w:hyperlink>
      <w:r>
        <w:t>. Ecology 85:1771–1789.</w:t>
      </w:r>
    </w:p>
    <w:p w14:paraId="677E6FE6" w14:textId="77777777" w:rsidR="00030EA6" w:rsidRDefault="00DB7419">
      <w:pPr>
        <w:pStyle w:val="Bibliography"/>
      </w:pPr>
      <w:bookmarkStart w:id="224" w:name="ref-chao2019"/>
      <w:bookmarkEnd w:id="223"/>
      <w:r>
        <w:t xml:space="preserve">Chao, A., and C. Ricotta. 2019. </w:t>
      </w:r>
      <w:hyperlink r:id="rId20">
        <w:r>
          <w:rPr>
            <w:rStyle w:val="Hyperlink"/>
          </w:rPr>
          <w:t>Quantifying evenness and linking it to diversity, beta diversity, and similarity</w:t>
        </w:r>
      </w:hyperlink>
      <w:r>
        <w:t>. Ecology 100:e02852.</w:t>
      </w:r>
    </w:p>
    <w:p w14:paraId="7897BA58" w14:textId="77777777" w:rsidR="00030EA6" w:rsidRDefault="00DB7419">
      <w:pPr>
        <w:pStyle w:val="Bibliography"/>
        <w:rPr>
          <w:ins w:id="225" w:author="JRJ" w:date="2023-05-23T22:22:00Z"/>
        </w:rPr>
      </w:pPr>
      <w:bookmarkStart w:id="226" w:name="ref-coblentz2017"/>
      <w:bookmarkEnd w:id="224"/>
      <w:ins w:id="227" w:author="JRJ" w:date="2023-05-23T22:22:00Z">
        <w:r>
          <w:t xml:space="preserve">Coblentz, K. E., A. E. Rosenblatt, and M. Novak. 2017. </w:t>
        </w:r>
        <w:r>
          <w:fldChar w:fldCharType="begin"/>
        </w:r>
        <w:r>
          <w:instrText xml:space="preserve"> HYPERLINK "https://doi.org/10.1002/ecy.1802" \h </w:instrText>
        </w:r>
        <w:r>
          <w:fldChar w:fldCharType="separate"/>
        </w:r>
        <w:r>
          <w:rPr>
            <w:rStyle w:val="Hyperlink"/>
          </w:rPr>
          <w:t>The application of Bayesian h</w:t>
        </w:r>
        <w:r>
          <w:rPr>
            <w:rStyle w:val="Hyperlink"/>
          </w:rPr>
          <w:t>ierarchical models to quantify individual diet specialization</w:t>
        </w:r>
        <w:r>
          <w:rPr>
            <w:rStyle w:val="Hyperlink"/>
          </w:rPr>
          <w:fldChar w:fldCharType="end"/>
        </w:r>
        <w:r>
          <w:t>. Ecology 98:1535–1547.</w:t>
        </w:r>
      </w:ins>
    </w:p>
    <w:p w14:paraId="6FD4C278" w14:textId="77777777" w:rsidR="00030EA6" w:rsidRDefault="00DB7419">
      <w:pPr>
        <w:pStyle w:val="Bibliography"/>
      </w:pPr>
      <w:bookmarkStart w:id="228" w:name="ref-cross2011"/>
      <w:bookmarkEnd w:id="226"/>
      <w:r>
        <w:t xml:space="preserve">Cross, W. F., C. V. Baxter, K. C. Donner, E. J. Rosi-Marshall, T. A. Kennedy, R. O. Hall, H. A. W. Kelly, and R. S. Rogers. 2011. </w:t>
      </w:r>
      <w:hyperlink r:id="rId21">
        <w:r>
          <w:rPr>
            <w:rStyle w:val="Hyperlink"/>
          </w:rPr>
          <w:t xml:space="preserve">Ecosystem ecology meets adaptive management: Food web </w:t>
        </w:r>
        <w:r>
          <w:rPr>
            <w:rStyle w:val="Hyperlink"/>
          </w:rPr>
          <w:lastRenderedPageBreak/>
          <w:t>response to a controlled flood on the Colorado River, Glen Canyon</w:t>
        </w:r>
      </w:hyperlink>
      <w:r>
        <w:t>. Ecological Applications 21:2016–2033.</w:t>
      </w:r>
    </w:p>
    <w:p w14:paraId="50356337" w14:textId="77777777" w:rsidR="00030EA6" w:rsidRDefault="00DB7419">
      <w:pPr>
        <w:pStyle w:val="Bibliography"/>
      </w:pPr>
      <w:bookmarkStart w:id="229" w:name="ref-cross2007"/>
      <w:bookmarkEnd w:id="228"/>
      <w:r>
        <w:t xml:space="preserve">Cross, W. F., J. B. Wallace, and A. D. Rosemond. 2007. </w:t>
      </w:r>
      <w:hyperlink r:id="rId22">
        <w:r>
          <w:rPr>
            <w:rStyle w:val="Hyperlink"/>
          </w:rPr>
          <w:t>Nutrient Enrichment Reduces Constraints on Material Flows in a Detritus-Based Food Web</w:t>
        </w:r>
      </w:hyperlink>
      <w:r>
        <w:t>. Ecology 88:2563–2575.</w:t>
      </w:r>
    </w:p>
    <w:p w14:paraId="2B2C04EE" w14:textId="77777777" w:rsidR="00030EA6" w:rsidRDefault="00DB7419">
      <w:pPr>
        <w:pStyle w:val="Bibliography"/>
        <w:rPr>
          <w:ins w:id="230" w:author="JRJ" w:date="2023-05-23T22:22:00Z"/>
        </w:rPr>
      </w:pPr>
      <w:bookmarkStart w:id="231" w:name="ref-cushing1977"/>
      <w:bookmarkEnd w:id="229"/>
      <w:ins w:id="232" w:author="JRJ" w:date="2023-05-23T22:22:00Z">
        <w:r>
          <w:t xml:space="preserve">Cushing, D. H., and R. R. Dickson. 1977. </w:t>
        </w:r>
        <w:r>
          <w:fldChar w:fldCharType="begin"/>
        </w:r>
        <w:r>
          <w:instrText xml:space="preserve"> HYPERLINK "https://doi.org/10.1016/S0065-2881(08)60446-0" \h </w:instrText>
        </w:r>
        <w:r>
          <w:fldChar w:fldCharType="separate"/>
        </w:r>
        <w:r>
          <w:rPr>
            <w:rStyle w:val="Hyperlink"/>
          </w:rPr>
          <w:t>The Biological Re</w:t>
        </w:r>
        <w:r>
          <w:rPr>
            <w:rStyle w:val="Hyperlink"/>
          </w:rPr>
          <w:t>sponse in the Sea to Climatic Changes</w:t>
        </w:r>
        <w:r>
          <w:rPr>
            <w:rStyle w:val="Hyperlink"/>
          </w:rPr>
          <w:fldChar w:fldCharType="end"/>
        </w:r>
        <w:r>
          <w:t xml:space="preserve">. Pages 1–122 </w:t>
        </w:r>
        <w:r>
          <w:rPr>
            <w:i/>
            <w:iCs/>
          </w:rPr>
          <w:t>in</w:t>
        </w:r>
        <w:r>
          <w:t xml:space="preserve"> F. S. Russell and M. Yonge, editors. Advances in Marine Biology. Academic Press.</w:t>
        </w:r>
      </w:ins>
    </w:p>
    <w:p w14:paraId="52C5F108" w14:textId="77777777" w:rsidR="00030EA6" w:rsidRDefault="00DB7419">
      <w:pPr>
        <w:pStyle w:val="Bibliography"/>
      </w:pPr>
      <w:bookmarkStart w:id="233" w:name="ref-daufresne2009"/>
      <w:bookmarkEnd w:id="231"/>
      <w:proofErr w:type="spellStart"/>
      <w:r>
        <w:t>Daufresne</w:t>
      </w:r>
      <w:proofErr w:type="spellEnd"/>
      <w:r>
        <w:t xml:space="preserve">, M., K. Lengfellner, and U. Sommer. 2009. </w:t>
      </w:r>
      <w:hyperlink r:id="rId23">
        <w:r>
          <w:rPr>
            <w:rStyle w:val="Hyperlink"/>
          </w:rPr>
          <w:t>Global war</w:t>
        </w:r>
        <w:r>
          <w:rPr>
            <w:rStyle w:val="Hyperlink"/>
          </w:rPr>
          <w:t>ming benefits the small in aquatic ecosystems</w:t>
        </w:r>
      </w:hyperlink>
      <w:r>
        <w:t>. Proceedings of the National Academy of Sciences 106:12788–12793.</w:t>
      </w:r>
    </w:p>
    <w:p w14:paraId="0EBCA031" w14:textId="77777777" w:rsidR="00030EA6" w:rsidRDefault="00DB7419">
      <w:pPr>
        <w:pStyle w:val="Bibliography"/>
      </w:pPr>
      <w:bookmarkStart w:id="234" w:name="ref-deruiter1995"/>
      <w:bookmarkEnd w:id="233"/>
      <w:r>
        <w:t xml:space="preserve">de Ruiter, P. C., A.-M. Neutel, and J. C. Moore. 1995. </w:t>
      </w:r>
      <w:hyperlink r:id="rId24">
        <w:r>
          <w:rPr>
            <w:rStyle w:val="Hyperlink"/>
          </w:rPr>
          <w:t xml:space="preserve">Energetics, Patterns of </w:t>
        </w:r>
        <w:r>
          <w:rPr>
            <w:rStyle w:val="Hyperlink"/>
          </w:rPr>
          <w:t>Interaction Strengths, and Stability in Real Ecosystems</w:t>
        </w:r>
      </w:hyperlink>
      <w:r>
        <w:t>. Science 269:1257–1260.</w:t>
      </w:r>
    </w:p>
    <w:p w14:paraId="755A3AEF" w14:textId="77777777" w:rsidR="00030EA6" w:rsidRDefault="00DB7419">
      <w:pPr>
        <w:pStyle w:val="Bibliography"/>
      </w:pPr>
      <w:bookmarkStart w:id="235" w:name="ref-dell2014"/>
      <w:bookmarkEnd w:id="234"/>
      <w:r>
        <w:t xml:space="preserve">Dell, A. I., S. Pawar, and V. M. Savage. 2014. </w:t>
      </w:r>
      <w:hyperlink r:id="rId25">
        <w:r>
          <w:rPr>
            <w:rStyle w:val="Hyperlink"/>
          </w:rPr>
          <w:t>Temperature dependence of trophic interactions are driven by asymmetry</w:t>
        </w:r>
        <w:r>
          <w:rPr>
            <w:rStyle w:val="Hyperlink"/>
          </w:rPr>
          <w:t xml:space="preserve"> of species responses and foraging strategy</w:t>
        </w:r>
      </w:hyperlink>
      <w:r>
        <w:t>. Journal of Animal Ecology 83:70–84.</w:t>
      </w:r>
    </w:p>
    <w:p w14:paraId="2193D970" w14:textId="77777777" w:rsidR="00030EA6" w:rsidRDefault="00DB7419">
      <w:pPr>
        <w:pStyle w:val="Bibliography"/>
        <w:rPr>
          <w:ins w:id="236" w:author="JRJ" w:date="2023-05-23T22:22:00Z"/>
        </w:rPr>
      </w:pPr>
      <w:bookmarkStart w:id="237" w:name="ref-delong2012a"/>
      <w:bookmarkEnd w:id="235"/>
      <w:ins w:id="238" w:author="JRJ" w:date="2023-05-23T22:22:00Z">
        <w:r>
          <w:t>DeLong, J. P. 2012. Experimental demonstration of a “</w:t>
        </w:r>
        <w:proofErr w:type="spellStart"/>
        <w:r>
          <w:t>ratesize</w:t>
        </w:r>
        <w:proofErr w:type="spellEnd"/>
        <w:r>
          <w:t>” trade-off governing body size optimization:10.</w:t>
        </w:r>
      </w:ins>
    </w:p>
    <w:p w14:paraId="400965D8" w14:textId="77777777" w:rsidR="00030EA6" w:rsidRDefault="00DB7419">
      <w:pPr>
        <w:pStyle w:val="Bibliography"/>
      </w:pPr>
      <w:bookmarkStart w:id="239" w:name="ref-demars2011"/>
      <w:bookmarkEnd w:id="237"/>
      <w:proofErr w:type="spellStart"/>
      <w:r>
        <w:t>Demars</w:t>
      </w:r>
      <w:proofErr w:type="spellEnd"/>
      <w:r>
        <w:t>, B. O. L., J. R. Manson, J. S. Ólafsson, G. M. Gíslason, R</w:t>
      </w:r>
      <w:r>
        <w:t xml:space="preserve">. Gudmundsdóttir, G. Woodward, J. Reiss, D. E. Pichler, J. J. Rasmussen, and N. Friberg. 2011. </w:t>
      </w:r>
      <w:hyperlink r:id="rId26">
        <w:r>
          <w:rPr>
            <w:rStyle w:val="Hyperlink"/>
          </w:rPr>
          <w:t>Temperature and the metabolic balance of streams</w:t>
        </w:r>
      </w:hyperlink>
      <w:r>
        <w:t>. Freshwater Biology 56:1106–1121.</w:t>
      </w:r>
    </w:p>
    <w:p w14:paraId="4394E63C" w14:textId="77777777" w:rsidR="00030EA6" w:rsidRDefault="00DB7419">
      <w:pPr>
        <w:pStyle w:val="Bibliography"/>
      </w:pPr>
      <w:bookmarkStart w:id="240" w:name="ref-deutsch2022"/>
      <w:bookmarkEnd w:id="239"/>
      <w:r>
        <w:t>Deutsch, C</w:t>
      </w:r>
      <w:r>
        <w:t xml:space="preserve">., J. L. Penn, W. C. E. P. Verberk, K. Inomura, M.-G. Endress, and J. L. Payne. 2022. </w:t>
      </w:r>
      <w:hyperlink r:id="rId27">
        <w:r>
          <w:rPr>
            <w:rStyle w:val="Hyperlink"/>
          </w:rPr>
          <w:t>Impact of warming on aquatic body sizes explained by metabolic scaling from microbes to macrofauna</w:t>
        </w:r>
      </w:hyperlink>
      <w:r>
        <w:t>. Proceedings</w:t>
      </w:r>
      <w:r>
        <w:t xml:space="preserve"> of the National Academy of Sciences 119:e2201345119.</w:t>
      </w:r>
    </w:p>
    <w:p w14:paraId="425172AC" w14:textId="77777777" w:rsidR="00030EA6" w:rsidRDefault="00DB7419">
      <w:pPr>
        <w:pStyle w:val="Bibliography"/>
      </w:pPr>
      <w:bookmarkStart w:id="241" w:name="ref-diaz2021a"/>
      <w:bookmarkEnd w:id="240"/>
      <w:r>
        <w:t xml:space="preserve">Diaz, R. M., H. Ye, and S. K. M. Ernest. 2021. </w:t>
      </w:r>
      <w:hyperlink r:id="rId28">
        <w:r>
          <w:rPr>
            <w:rStyle w:val="Hyperlink"/>
          </w:rPr>
          <w:t>Empirical abundance distributions are more uneven than expected given their statistical baseline</w:t>
        </w:r>
      </w:hyperlink>
      <w:r>
        <w:t>. Ecol</w:t>
      </w:r>
      <w:r>
        <w:t>ogy Letters n/a.</w:t>
      </w:r>
    </w:p>
    <w:p w14:paraId="49A91962" w14:textId="77777777" w:rsidR="00030EA6" w:rsidRDefault="00DB7419">
      <w:pPr>
        <w:pStyle w:val="Bibliography"/>
      </w:pPr>
      <w:bookmarkStart w:id="242" w:name="ref-donhauser2020"/>
      <w:bookmarkEnd w:id="241"/>
      <w:r>
        <w:t xml:space="preserve">Donhauser, J., P. A. Niklaus, J. Rousk, C. Larose, and B. Frey. 2020. </w:t>
      </w:r>
      <w:hyperlink r:id="rId29">
        <w:r>
          <w:rPr>
            <w:rStyle w:val="Hyperlink"/>
          </w:rPr>
          <w:t>Temperatures beyond the community optimum promote the dominance of heat-adapted, fast growing and stress</w:t>
        </w:r>
        <w:r>
          <w:rPr>
            <w:rStyle w:val="Hyperlink"/>
          </w:rPr>
          <w:t xml:space="preserve"> resistant bacteria in alpine soils</w:t>
        </w:r>
      </w:hyperlink>
      <w:r>
        <w:t>. Soil Biology and Biochemistry 148:107873.</w:t>
      </w:r>
    </w:p>
    <w:p w14:paraId="773FA9D4" w14:textId="77777777" w:rsidR="00030EA6" w:rsidRDefault="00DB7419">
      <w:pPr>
        <w:pStyle w:val="Bibliography"/>
        <w:rPr>
          <w:ins w:id="243" w:author="JRJ" w:date="2023-05-23T22:22:00Z"/>
        </w:rPr>
      </w:pPr>
      <w:bookmarkStart w:id="244" w:name="ref-fordyce2011"/>
      <w:bookmarkEnd w:id="242"/>
      <w:ins w:id="245" w:author="JRJ" w:date="2023-05-23T22:22:00Z">
        <w:r>
          <w:t xml:space="preserve">Fordyce, J. A., Z. </w:t>
        </w:r>
        <w:proofErr w:type="spellStart"/>
        <w:r>
          <w:t>Gompert</w:t>
        </w:r>
        <w:proofErr w:type="spellEnd"/>
        <w:r>
          <w:t xml:space="preserve">, M. L. </w:t>
        </w:r>
        <w:proofErr w:type="spellStart"/>
        <w:r>
          <w:t>Forister</w:t>
        </w:r>
        <w:proofErr w:type="spellEnd"/>
        <w:r>
          <w:t xml:space="preserve">, and C. C. Nice. 2011. </w:t>
        </w:r>
        <w:r>
          <w:fldChar w:fldCharType="begin"/>
        </w:r>
        <w:r>
          <w:instrText xml:space="preserve"> HYPERLINK "https://doi.org/10.1371/journal.pone.0026785" \h </w:instrText>
        </w:r>
        <w:r>
          <w:fldChar w:fldCharType="separate"/>
        </w:r>
        <w:r>
          <w:rPr>
            <w:rStyle w:val="Hyperlink"/>
          </w:rPr>
          <w:t xml:space="preserve">A Hierarchical Bayesian Approach to </w:t>
        </w:r>
        <w:r>
          <w:rPr>
            <w:rStyle w:val="Hyperlink"/>
          </w:rPr>
          <w:t>Ecological Count Data: A Flexible Tool for Ecologists</w:t>
        </w:r>
        <w:r>
          <w:rPr>
            <w:rStyle w:val="Hyperlink"/>
          </w:rPr>
          <w:fldChar w:fldCharType="end"/>
        </w:r>
        <w:r>
          <w:t xml:space="preserve">. PLOS ONE </w:t>
        </w:r>
        <w:proofErr w:type="gramStart"/>
        <w:r>
          <w:t>6:e</w:t>
        </w:r>
        <w:proofErr w:type="gramEnd"/>
        <w:r>
          <w:t>26785.</w:t>
        </w:r>
      </w:ins>
    </w:p>
    <w:p w14:paraId="60631310" w14:textId="77777777" w:rsidR="00030EA6" w:rsidRDefault="00DB7419">
      <w:pPr>
        <w:pStyle w:val="Bibliography"/>
      </w:pPr>
      <w:bookmarkStart w:id="246" w:name="ref-friberg2009"/>
      <w:bookmarkEnd w:id="244"/>
      <w:r>
        <w:t xml:space="preserve">Friberg, N., J. B. Dybkjær, J. S. Olafsson, G. M. Gislason, S. E. Larsen, and T. L. Lauridsen. 2009. </w:t>
      </w:r>
      <w:hyperlink r:id="rId30">
        <w:r>
          <w:rPr>
            <w:rStyle w:val="Hyperlink"/>
          </w:rPr>
          <w:t>Relationships</w:t>
        </w:r>
        <w:r>
          <w:rPr>
            <w:rStyle w:val="Hyperlink"/>
          </w:rPr>
          <w:t xml:space="preserve"> between structure and function in streams contrasting in temperature</w:t>
        </w:r>
      </w:hyperlink>
      <w:r>
        <w:t>. Freshwater Biology 54:2051–2068.</w:t>
      </w:r>
    </w:p>
    <w:p w14:paraId="53DF4020" w14:textId="77777777" w:rsidR="00030EA6" w:rsidRDefault="00DB7419">
      <w:pPr>
        <w:pStyle w:val="Bibliography"/>
        <w:rPr>
          <w:ins w:id="247" w:author="JRJ" w:date="2023-05-23T22:22:00Z"/>
        </w:rPr>
      </w:pPr>
      <w:bookmarkStart w:id="248" w:name="ref-fussmann2014"/>
      <w:bookmarkEnd w:id="246"/>
      <w:proofErr w:type="spellStart"/>
      <w:ins w:id="249" w:author="JRJ" w:date="2023-05-23T22:22:00Z">
        <w:r>
          <w:t>Fussmann</w:t>
        </w:r>
        <w:proofErr w:type="spellEnd"/>
        <w:r>
          <w:t xml:space="preserve">, K. E., F. </w:t>
        </w:r>
        <w:proofErr w:type="spellStart"/>
        <w:r>
          <w:t>Schwarzmüller</w:t>
        </w:r>
        <w:proofErr w:type="spellEnd"/>
        <w:r>
          <w:t xml:space="preserve">, U. Brose, A. </w:t>
        </w:r>
        <w:proofErr w:type="spellStart"/>
        <w:r>
          <w:t>Jousset</w:t>
        </w:r>
        <w:proofErr w:type="spellEnd"/>
        <w:r>
          <w:t xml:space="preserve">, and B. C. </w:t>
        </w:r>
        <w:proofErr w:type="spellStart"/>
        <w:r>
          <w:t>Rall</w:t>
        </w:r>
        <w:proofErr w:type="spellEnd"/>
        <w:r>
          <w:t xml:space="preserve">. 2014. </w:t>
        </w:r>
        <w:r>
          <w:fldChar w:fldCharType="begin"/>
        </w:r>
        <w:r>
          <w:instrText xml:space="preserve"> HYPERLINK "https://doi.org/10.1038/nclimate2134" \h </w:instrText>
        </w:r>
        <w:r>
          <w:fldChar w:fldCharType="separate"/>
        </w:r>
        <w:r>
          <w:rPr>
            <w:rStyle w:val="Hyperlink"/>
          </w:rPr>
          <w:t>Ecological stabil</w:t>
        </w:r>
        <w:r>
          <w:rPr>
            <w:rStyle w:val="Hyperlink"/>
          </w:rPr>
          <w:t>ity in response to warming</w:t>
        </w:r>
        <w:r>
          <w:rPr>
            <w:rStyle w:val="Hyperlink"/>
          </w:rPr>
          <w:fldChar w:fldCharType="end"/>
        </w:r>
        <w:r>
          <w:t>. Nature Climate Change 4:206–210.</w:t>
        </w:r>
      </w:ins>
    </w:p>
    <w:p w14:paraId="36ABFA5F" w14:textId="77777777" w:rsidR="00030EA6" w:rsidRDefault="00DB7419">
      <w:pPr>
        <w:pStyle w:val="Bibliography"/>
      </w:pPr>
      <w:bookmarkStart w:id="250" w:name="ref-gardner2011"/>
      <w:bookmarkEnd w:id="248"/>
      <w:r>
        <w:t xml:space="preserve">Gardner, J. L., A. Peters, M. R. Kearney, L. Joseph, and R. Heinsohn. 2011. </w:t>
      </w:r>
      <w:hyperlink r:id="rId31">
        <w:r>
          <w:rPr>
            <w:rStyle w:val="Hyperlink"/>
          </w:rPr>
          <w:t>Declining body size: A third universal response to warmin</w:t>
        </w:r>
        <w:r>
          <w:rPr>
            <w:rStyle w:val="Hyperlink"/>
          </w:rPr>
          <w:t>g?</w:t>
        </w:r>
      </w:hyperlink>
      <w:r>
        <w:t xml:space="preserve"> Trends in Ecology &amp; Evolution 26:285–291.</w:t>
      </w:r>
    </w:p>
    <w:p w14:paraId="7EB0D3D1" w14:textId="77777777" w:rsidR="00030EA6" w:rsidRDefault="00DB7419">
      <w:pPr>
        <w:pStyle w:val="Bibliography"/>
      </w:pPr>
      <w:bookmarkStart w:id="251" w:name="ref-geist1987"/>
      <w:bookmarkEnd w:id="250"/>
      <w:r>
        <w:lastRenderedPageBreak/>
        <w:t xml:space="preserve">Geist, V. 1987. </w:t>
      </w:r>
      <w:hyperlink r:id="rId32">
        <w:r>
          <w:rPr>
            <w:rStyle w:val="Hyperlink"/>
          </w:rPr>
          <w:t>Bergmann’s rule is invalid</w:t>
        </w:r>
      </w:hyperlink>
      <w:r>
        <w:t>. Canadian Journal of Zoology.</w:t>
      </w:r>
    </w:p>
    <w:p w14:paraId="60BAF9CD" w14:textId="77777777" w:rsidR="00030EA6" w:rsidRDefault="00DB7419">
      <w:pPr>
        <w:pStyle w:val="Bibliography"/>
      </w:pPr>
      <w:bookmarkStart w:id="252" w:name="ref-gibert2019a"/>
      <w:bookmarkEnd w:id="251"/>
      <w:r>
        <w:t xml:space="preserve">Gibert, J. P. 2019. </w:t>
      </w:r>
      <w:hyperlink r:id="rId33">
        <w:r>
          <w:rPr>
            <w:rStyle w:val="Hyperlink"/>
          </w:rPr>
          <w:t>Tempe</w:t>
        </w:r>
        <w:r>
          <w:rPr>
            <w:rStyle w:val="Hyperlink"/>
          </w:rPr>
          <w:t>rature directly and indirectly influences food web structure</w:t>
        </w:r>
      </w:hyperlink>
      <w:r>
        <w:t>. Scientific Reports 9:5312.</w:t>
      </w:r>
    </w:p>
    <w:p w14:paraId="000E1780" w14:textId="77777777" w:rsidR="00030EA6" w:rsidRDefault="00DB7419">
      <w:pPr>
        <w:pStyle w:val="Bibliography"/>
        <w:rPr>
          <w:ins w:id="253" w:author="JRJ" w:date="2023-05-23T22:22:00Z"/>
        </w:rPr>
      </w:pPr>
      <w:bookmarkStart w:id="254" w:name="ref-gilbert2014"/>
      <w:bookmarkEnd w:id="252"/>
      <w:ins w:id="255" w:author="JRJ" w:date="2023-05-23T22:22:00Z">
        <w:r>
          <w:t xml:space="preserve">Gilbert, B., T. D. Tunney, K. S. McCann, J. P. DeLong, D. A. </w:t>
        </w:r>
        <w:proofErr w:type="spellStart"/>
        <w:r>
          <w:t>Vasseur</w:t>
        </w:r>
        <w:proofErr w:type="spellEnd"/>
        <w:r>
          <w:t xml:space="preserve">, V. Savage, J. B. </w:t>
        </w:r>
        <w:proofErr w:type="spellStart"/>
        <w:r>
          <w:t>Shurin</w:t>
        </w:r>
        <w:proofErr w:type="spellEnd"/>
        <w:r>
          <w:t xml:space="preserve">, A. I. Dell, B. T. Barton, C. D. G. Harley, H. M. </w:t>
        </w:r>
        <w:proofErr w:type="spellStart"/>
        <w:r>
          <w:t>Kharouba</w:t>
        </w:r>
        <w:proofErr w:type="spellEnd"/>
        <w:r>
          <w:t xml:space="preserve">, P. </w:t>
        </w:r>
        <w:proofErr w:type="spellStart"/>
        <w:r>
          <w:t>Kratina</w:t>
        </w:r>
        <w:proofErr w:type="spellEnd"/>
        <w:r>
          <w:t>, J</w:t>
        </w:r>
        <w:r>
          <w:t xml:space="preserve">. L. Blanchard, C. Clements, M. Winder, H. S. Greig, and M. I. O’Connor. 2014. </w:t>
        </w:r>
        <w:r>
          <w:fldChar w:fldCharType="begin"/>
        </w:r>
        <w:r>
          <w:instrText xml:space="preserve"> HYPERLINK "https://doi.org/10.1111/ele.12307" \h </w:instrText>
        </w:r>
        <w:r>
          <w:fldChar w:fldCharType="separate"/>
        </w:r>
        <w:r>
          <w:rPr>
            <w:rStyle w:val="Hyperlink"/>
          </w:rPr>
          <w:t>A bioenergetic framework for the temperature dependence of trophic interactions</w:t>
        </w:r>
        <w:r>
          <w:rPr>
            <w:rStyle w:val="Hyperlink"/>
          </w:rPr>
          <w:fldChar w:fldCharType="end"/>
        </w:r>
        <w:r>
          <w:t>. Ecology Letters 17:902–914.</w:t>
        </w:r>
      </w:ins>
    </w:p>
    <w:p w14:paraId="37A83DCD" w14:textId="77777777" w:rsidR="00030EA6" w:rsidRDefault="00DB7419">
      <w:pPr>
        <w:pStyle w:val="Bibliography"/>
      </w:pPr>
      <w:bookmarkStart w:id="256" w:name="ref-gillooly2001"/>
      <w:bookmarkEnd w:id="254"/>
      <w:proofErr w:type="spellStart"/>
      <w:r>
        <w:t>Gillooly</w:t>
      </w:r>
      <w:proofErr w:type="spellEnd"/>
      <w:r>
        <w:t>, J. F.</w:t>
      </w:r>
      <w:r>
        <w:t xml:space="preserve">, J. H. Brown, G. B. West, V. M. Savage, and E. L. Charnov. 2001. </w:t>
      </w:r>
      <w:hyperlink r:id="rId34">
        <w:r>
          <w:rPr>
            <w:rStyle w:val="Hyperlink"/>
          </w:rPr>
          <w:t>Effects of size and temperature on metabolic rate</w:t>
        </w:r>
      </w:hyperlink>
      <w:r>
        <w:t>. Science (New York, N.Y.) 293:2248–2251.</w:t>
      </w:r>
    </w:p>
    <w:p w14:paraId="4C57B312" w14:textId="77777777" w:rsidR="00030EA6" w:rsidRDefault="00DB7419">
      <w:pPr>
        <w:pStyle w:val="Bibliography"/>
      </w:pPr>
      <w:bookmarkStart w:id="257" w:name="ref-gini1921"/>
      <w:bookmarkEnd w:id="256"/>
      <w:r>
        <w:t xml:space="preserve">Gini, C. 1921. </w:t>
      </w:r>
      <w:hyperlink r:id="rId35">
        <w:r>
          <w:rPr>
            <w:rStyle w:val="Hyperlink"/>
          </w:rPr>
          <w:t>Measurement of Inequality of Incomes</w:t>
        </w:r>
      </w:hyperlink>
      <w:r>
        <w:t>. The Economic Journal 31:124–126.</w:t>
      </w:r>
    </w:p>
    <w:p w14:paraId="5B7D9999" w14:textId="77777777" w:rsidR="00030EA6" w:rsidRDefault="00DB7419">
      <w:pPr>
        <w:pStyle w:val="Bibliography"/>
        <w:rPr>
          <w:ins w:id="258" w:author="JRJ" w:date="2023-05-23T22:22:00Z"/>
        </w:rPr>
      </w:pPr>
      <w:bookmarkStart w:id="259" w:name="ref-groeneveld1984"/>
      <w:bookmarkEnd w:id="257"/>
      <w:ins w:id="260" w:author="JRJ" w:date="2023-05-23T22:22:00Z">
        <w:r>
          <w:t xml:space="preserve">Groeneveld, R. A., and G. </w:t>
        </w:r>
        <w:proofErr w:type="spellStart"/>
        <w:r>
          <w:t>Meeden</w:t>
        </w:r>
        <w:proofErr w:type="spellEnd"/>
        <w:r>
          <w:t xml:space="preserve">. 1984. </w:t>
        </w:r>
        <w:r>
          <w:fldChar w:fldCharType="begin"/>
        </w:r>
        <w:r>
          <w:instrText xml:space="preserve"> HYPERLINK "https://doi.org/10.2307/2987742" \h </w:instrText>
        </w:r>
        <w:r>
          <w:fldChar w:fldCharType="separate"/>
        </w:r>
        <w:r>
          <w:rPr>
            <w:rStyle w:val="Hyperlink"/>
          </w:rPr>
          <w:t>Measuring Skewness and Kurtosis</w:t>
        </w:r>
        <w:r>
          <w:rPr>
            <w:rStyle w:val="Hyperlink"/>
          </w:rPr>
          <w:fldChar w:fldCharType="end"/>
        </w:r>
        <w:r>
          <w:t>. The Statistician 33:391.</w:t>
        </w:r>
      </w:ins>
    </w:p>
    <w:p w14:paraId="7C7A572C" w14:textId="77777777" w:rsidR="00030EA6" w:rsidRDefault="00DB7419">
      <w:pPr>
        <w:pStyle w:val="Bibliography"/>
      </w:pPr>
      <w:bookmarkStart w:id="261" w:name="ref-haegeman2008"/>
      <w:bookmarkEnd w:id="259"/>
      <w:proofErr w:type="spellStart"/>
      <w:r>
        <w:t>Haegeman</w:t>
      </w:r>
      <w:proofErr w:type="spellEnd"/>
      <w:r>
        <w:t xml:space="preserve">, </w:t>
      </w:r>
      <w:r>
        <w:t xml:space="preserve">B., and M. Loreau. 2008. </w:t>
      </w:r>
      <w:hyperlink r:id="rId36">
        <w:r>
          <w:rPr>
            <w:rStyle w:val="Hyperlink"/>
          </w:rPr>
          <w:t>Limitations of entropy maximization in ecology</w:t>
        </w:r>
      </w:hyperlink>
      <w:r>
        <w:t>. Oikos 117:1700–1710.</w:t>
      </w:r>
    </w:p>
    <w:p w14:paraId="7C6F35F5" w14:textId="77777777" w:rsidR="00030EA6" w:rsidRDefault="00DB7419">
      <w:pPr>
        <w:pStyle w:val="Bibliography"/>
      </w:pPr>
      <w:bookmarkStart w:id="262" w:name="ref-hannesdottir2013"/>
      <w:bookmarkEnd w:id="261"/>
      <w:r>
        <w:t>Hannesdóttir, E. R., G. M. Gíslason, J. S. Ólafsson, Ó. P. Ólafsson, and E. J. O’Gorman. 2013.</w:t>
      </w:r>
      <w:r>
        <w:t xml:space="preserve"> </w:t>
      </w:r>
      <w:hyperlink r:id="rId37">
        <w:r>
          <w:rPr>
            <w:rStyle w:val="Hyperlink"/>
          </w:rPr>
          <w:t>Increased Stream Productivity with Warming Supports Higher Trophic Levels</w:t>
        </w:r>
      </w:hyperlink>
      <w:r>
        <w:t>. Advances in Ecological Research 48:285–342.</w:t>
      </w:r>
    </w:p>
    <w:p w14:paraId="5175E553" w14:textId="77777777" w:rsidR="00030EA6" w:rsidRDefault="00DB7419">
      <w:pPr>
        <w:pStyle w:val="Bibliography"/>
      </w:pPr>
      <w:bookmarkStart w:id="263" w:name="ref-hillebrand2008"/>
      <w:bookmarkEnd w:id="262"/>
      <w:r>
        <w:t xml:space="preserve">Hillebrand, H., D. M. Bennett, and M. W. Cadotte. 2008. </w:t>
      </w:r>
      <w:hyperlink r:id="rId38">
        <w:r>
          <w:rPr>
            <w:rStyle w:val="Hyperlink"/>
          </w:rPr>
          <w:t>Consequences of dominance: A review of evenness effects on local and regional ecosystem processes</w:t>
        </w:r>
      </w:hyperlink>
      <w:r>
        <w:t>. Ecology 89:1510–1520.</w:t>
      </w:r>
    </w:p>
    <w:p w14:paraId="32EB7B98" w14:textId="77777777" w:rsidR="00030EA6" w:rsidRDefault="00DB7419">
      <w:pPr>
        <w:pStyle w:val="Bibliography"/>
      </w:pPr>
      <w:bookmarkStart w:id="264" w:name="ref-hood2018"/>
      <w:bookmarkEnd w:id="263"/>
      <w:r>
        <w:t xml:space="preserve">Hood, J. M., J. P. Benstead, W. F. Cross, A. D. Huryn, P. W. Johnson, G. M. Gíslason, J. R. </w:t>
      </w:r>
      <w:r>
        <w:t xml:space="preserve">Junker, D. Nelson, J. S. Ólafsson, and C. Tran. 2018. </w:t>
      </w:r>
      <w:hyperlink r:id="rId39">
        <w:r>
          <w:rPr>
            <w:rStyle w:val="Hyperlink"/>
          </w:rPr>
          <w:t>Increased resource use efficiency amplifies positive response of aquatic primary production to experimental warming</w:t>
        </w:r>
      </w:hyperlink>
      <w:r>
        <w:t>. Global Change Biology 24:1069–1084.</w:t>
      </w:r>
    </w:p>
    <w:p w14:paraId="0EF132EA" w14:textId="77777777" w:rsidR="00030EA6" w:rsidRDefault="00DB7419">
      <w:pPr>
        <w:pStyle w:val="Bibliography"/>
      </w:pPr>
      <w:bookmarkStart w:id="265" w:name="ref-hubbell2001"/>
      <w:bookmarkEnd w:id="264"/>
      <w:r>
        <w:t>Hubbell, S. P. 2001. The unified neutral theory of biodiversity and biogeography. Princeton University Press.</w:t>
      </w:r>
    </w:p>
    <w:p w14:paraId="563AF36E" w14:textId="77777777" w:rsidR="00030EA6" w:rsidRDefault="00DB7419">
      <w:pPr>
        <w:pStyle w:val="Bibliography"/>
      </w:pPr>
      <w:bookmarkStart w:id="266" w:name="ref-huryn2007"/>
      <w:bookmarkEnd w:id="265"/>
      <w:r>
        <w:t>Huryn, A. D., and A. C. Benke. 2007. Relationship between biomass turnover and body size for stream communit</w:t>
      </w:r>
      <w:r>
        <w:t>ies. Body size: the structure and function of aquatic ecosystems. Cambridge University Press, Cambridge, UK:55–76.</w:t>
      </w:r>
    </w:p>
    <w:p w14:paraId="2E99942F" w14:textId="77777777" w:rsidR="00030EA6" w:rsidRDefault="00DB7419">
      <w:pPr>
        <w:pStyle w:val="Bibliography"/>
        <w:rPr>
          <w:ins w:id="267" w:author="JRJ" w:date="2023-05-23T22:22:00Z"/>
        </w:rPr>
      </w:pPr>
      <w:bookmarkStart w:id="268" w:name="ref-huryn2019a"/>
      <w:bookmarkEnd w:id="266"/>
      <w:r>
        <w:t xml:space="preserve">Huryn, A. D., and J. </w:t>
      </w:r>
      <w:ins w:id="269" w:author="JRJ" w:date="2023-05-23T22:22:00Z">
        <w:r>
          <w:t xml:space="preserve">P. Benstead. 2019. </w:t>
        </w:r>
        <w:r>
          <w:fldChar w:fldCharType="begin"/>
        </w:r>
        <w:r>
          <w:instrText xml:space="preserve"> HYPERLINK "https://doi.org/10.1002/ecy.2690" \h </w:instrText>
        </w:r>
        <w:r>
          <w:fldChar w:fldCharType="separate"/>
        </w:r>
        <w:r>
          <w:rPr>
            <w:rStyle w:val="Hyperlink"/>
          </w:rPr>
          <w:t>Seasonal changes in light availability modify the</w:t>
        </w:r>
        <w:r>
          <w:rPr>
            <w:rStyle w:val="Hyperlink"/>
          </w:rPr>
          <w:t xml:space="preserve"> temperature dependence of secondary production in an Arctic stream</w:t>
        </w:r>
        <w:r>
          <w:rPr>
            <w:rStyle w:val="Hyperlink"/>
          </w:rPr>
          <w:fldChar w:fldCharType="end"/>
        </w:r>
        <w:r>
          <w:t xml:space="preserve">. Ecology </w:t>
        </w:r>
        <w:proofErr w:type="gramStart"/>
        <w:r>
          <w:t>100:e</w:t>
        </w:r>
        <w:proofErr w:type="gramEnd"/>
        <w:r>
          <w:t>02690.</w:t>
        </w:r>
      </w:ins>
    </w:p>
    <w:p w14:paraId="54D6A504" w14:textId="77777777" w:rsidR="00030EA6" w:rsidRDefault="00DB7419">
      <w:pPr>
        <w:pStyle w:val="Bibliography"/>
      </w:pPr>
      <w:bookmarkStart w:id="270" w:name="ref-huryn1986"/>
      <w:bookmarkEnd w:id="268"/>
      <w:proofErr w:type="spellStart"/>
      <w:ins w:id="271" w:author="JRJ" w:date="2023-05-23T22:22:00Z">
        <w:r>
          <w:t>Huryn</w:t>
        </w:r>
        <w:proofErr w:type="spellEnd"/>
        <w:r>
          <w:t xml:space="preserve">, A. D., and J. </w:t>
        </w:r>
      </w:ins>
      <w:r>
        <w:t xml:space="preserve">B. Wallace. 1986. </w:t>
      </w:r>
      <w:hyperlink r:id="rId40">
        <w:r>
          <w:rPr>
            <w:rStyle w:val="Hyperlink"/>
          </w:rPr>
          <w:t xml:space="preserve">A method for obtaining in situ growth rates of larval Chironomidae </w:t>
        </w:r>
        <w:r>
          <w:rPr>
            <w:rStyle w:val="Hyperlink"/>
          </w:rPr>
          <w:t>(Diptera) and its application to studies of secondary production</w:t>
        </w:r>
      </w:hyperlink>
      <w:r>
        <w:t>. Limnology and Oceanography 31:216–221.</w:t>
      </w:r>
    </w:p>
    <w:p w14:paraId="08643FAC" w14:textId="77777777" w:rsidR="005769B7" w:rsidRDefault="006979EB">
      <w:pPr>
        <w:pStyle w:val="Bibliography"/>
        <w:rPr>
          <w:del w:id="272" w:author="JRJ" w:date="2023-05-23T22:22:00Z"/>
        </w:rPr>
      </w:pPr>
      <w:bookmarkStart w:id="273" w:name="ref-huston1997"/>
      <w:del w:id="274" w:author="JRJ" w:date="2023-05-23T22:22:00Z">
        <w:r>
          <w:lastRenderedPageBreak/>
          <w:delText xml:space="preserve">Huston, M. A. 1997. </w:delText>
        </w:r>
        <w:r w:rsidR="00DB7419">
          <w:fldChar w:fldCharType="begin"/>
        </w:r>
        <w:r w:rsidR="00DB7419">
          <w:delInstrText xml:space="preserve"> HYPERLINK "https://doi.org/10.1007/s004420</w:delInstrText>
        </w:r>
        <w:r w:rsidR="00DB7419">
          <w:delInstrText xml:space="preserve">050180" \h </w:delInstrText>
        </w:r>
        <w:r w:rsidR="00DB7419">
          <w:fldChar w:fldCharType="separate"/>
        </w:r>
        <w:r>
          <w:rPr>
            <w:rStyle w:val="Hyperlink"/>
          </w:rPr>
          <w:delText>Hidden treatments in ecological experiments: Re-evaluating the ecosystem function of biodiversity</w:delText>
        </w:r>
        <w:r w:rsidR="00DB7419">
          <w:rPr>
            <w:rStyle w:val="Hyperlink"/>
          </w:rPr>
          <w:fldChar w:fldCharType="end"/>
        </w:r>
        <w:r>
          <w:delText>. Oecologia 110:449–460.</w:delText>
        </w:r>
      </w:del>
    </w:p>
    <w:p w14:paraId="49857168" w14:textId="77777777" w:rsidR="00030EA6" w:rsidRDefault="00DB7419">
      <w:pPr>
        <w:pStyle w:val="Bibliography"/>
        <w:rPr>
          <w:ins w:id="275" w:author="JRJ" w:date="2023-05-23T22:22:00Z"/>
        </w:rPr>
      </w:pPr>
      <w:bookmarkStart w:id="276" w:name="ref-hynes1975"/>
      <w:bookmarkEnd w:id="270"/>
      <w:bookmarkEnd w:id="273"/>
      <w:ins w:id="277" w:author="JRJ" w:date="2023-05-23T22:22:00Z">
        <w:r>
          <w:t xml:space="preserve">Hynes, H. B. N. 1975. </w:t>
        </w:r>
        <w:r>
          <w:fldChar w:fldCharType="begin"/>
        </w:r>
        <w:r>
          <w:instrText xml:space="preserve"> HYPERLINK "https://doi.org/10.1080/03680770.1974.11896033" \h </w:instrText>
        </w:r>
        <w:r>
          <w:fldChar w:fldCharType="separate"/>
        </w:r>
        <w:r>
          <w:rPr>
            <w:rStyle w:val="Hyperlink"/>
          </w:rPr>
          <w:t>The stream and its valley</w:t>
        </w:r>
        <w:r>
          <w:rPr>
            <w:rStyle w:val="Hyperlink"/>
          </w:rPr>
          <w:fldChar w:fldCharType="end"/>
        </w:r>
        <w:r>
          <w:t>. SIL Proceedings, 1922-2010 19:1–15.</w:t>
        </w:r>
      </w:ins>
    </w:p>
    <w:p w14:paraId="1F5C6C4A" w14:textId="77777777" w:rsidR="00030EA6" w:rsidRDefault="00DB7419">
      <w:pPr>
        <w:pStyle w:val="Bibliography"/>
      </w:pPr>
      <w:bookmarkStart w:id="278" w:name="ref-james1970"/>
      <w:bookmarkEnd w:id="276"/>
      <w:r>
        <w:t xml:space="preserve">James, F. C. 1970. </w:t>
      </w:r>
      <w:hyperlink r:id="rId41">
        <w:r>
          <w:rPr>
            <w:rStyle w:val="Hyperlink"/>
          </w:rPr>
          <w:t>Geographic Size Variation in Birds and Its Relationship to Climate</w:t>
        </w:r>
      </w:hyperlink>
      <w:r>
        <w:t>. Ecology 51:365–390.</w:t>
      </w:r>
    </w:p>
    <w:p w14:paraId="37B30DA1" w14:textId="08EB6C40" w:rsidR="00030EA6" w:rsidRDefault="00DB7419">
      <w:pPr>
        <w:pStyle w:val="Bibliography"/>
      </w:pPr>
      <w:bookmarkStart w:id="279" w:name="ref-junker2020"/>
      <w:bookmarkEnd w:id="278"/>
      <w:r>
        <w:t>Junker, J. R., W. F. Cross, J. P. Benstead, A. D. Huryn, J. M. Hood, D. Nelson, G. M. Gíslason, an</w:t>
      </w:r>
      <w:r>
        <w:t xml:space="preserve">d J. S. Ólafsson. </w:t>
      </w:r>
      <w:del w:id="280" w:author="JRJ" w:date="2023-05-23T22:22:00Z">
        <w:r w:rsidR="006979EB">
          <w:delText>2020a</w:delText>
        </w:r>
      </w:del>
      <w:ins w:id="281" w:author="JRJ" w:date="2023-05-23T22:22:00Z">
        <w:r>
          <w:t>2020</w:t>
        </w:r>
      </w:ins>
      <w:r>
        <w:t xml:space="preserve">. </w:t>
      </w:r>
      <w:hyperlink r:id="rId42">
        <w:r>
          <w:rPr>
            <w:rStyle w:val="Hyperlink"/>
          </w:rPr>
          <w:t>Resource supply governs the apparent temperature dependence of animal production in stream ecosystems</w:t>
        </w:r>
      </w:hyperlink>
      <w:r>
        <w:t>. Ecology Letters 23:1809–1819.</w:t>
      </w:r>
    </w:p>
    <w:p w14:paraId="6B1E9C8C" w14:textId="4AA480A8" w:rsidR="00030EA6" w:rsidRDefault="00DB7419">
      <w:pPr>
        <w:pStyle w:val="Bibliography"/>
      </w:pPr>
      <w:bookmarkStart w:id="282" w:name="ref-junker2021"/>
      <w:bookmarkEnd w:id="279"/>
      <w:r>
        <w:t>Junker, J. R., W. F. Cross, J. P. Benstead, A.</w:t>
      </w:r>
      <w:r>
        <w:t xml:space="preserve"> D. Huryn, J. M. Hood, D. Nelson, G. M. Gíslason, and J. S. Ólafsson. </w:t>
      </w:r>
      <w:del w:id="283" w:author="JRJ" w:date="2023-05-23T22:22:00Z">
        <w:r w:rsidR="006979EB">
          <w:delText>2020b</w:delText>
        </w:r>
      </w:del>
      <w:ins w:id="284" w:author="JRJ" w:date="2023-05-23T22:22:00Z">
        <w:r>
          <w:t>2021</w:t>
        </w:r>
      </w:ins>
      <w:r>
        <w:t xml:space="preserve">. </w:t>
      </w:r>
      <w:hyperlink r:id="rId43">
        <w:r>
          <w:rPr>
            <w:rStyle w:val="Hyperlink"/>
          </w:rPr>
          <w:t>Flow is more Important than Temperature in Driving Patterns of Organic Matter Storage and Stoichiometry in Stream Ecos</w:t>
        </w:r>
        <w:r>
          <w:rPr>
            <w:rStyle w:val="Hyperlink"/>
          </w:rPr>
          <w:t>ystems</w:t>
        </w:r>
      </w:hyperlink>
      <w:r>
        <w:t>. Ecosystems</w:t>
      </w:r>
      <w:ins w:id="285" w:author="JRJ" w:date="2023-05-23T22:22:00Z">
        <w:r>
          <w:t xml:space="preserve"> 24:1317–1331</w:t>
        </w:r>
      </w:ins>
      <w:r>
        <w:t>.</w:t>
      </w:r>
    </w:p>
    <w:p w14:paraId="10689681" w14:textId="77777777" w:rsidR="00030EA6" w:rsidRDefault="00DB7419">
      <w:pPr>
        <w:pStyle w:val="Bibliography"/>
        <w:rPr>
          <w:ins w:id="286" w:author="JRJ" w:date="2023-05-23T22:22:00Z"/>
        </w:rPr>
      </w:pPr>
      <w:bookmarkStart w:id="287" w:name="ref-kozlowski2004"/>
      <w:bookmarkEnd w:id="282"/>
      <w:proofErr w:type="spellStart"/>
      <w:ins w:id="288" w:author="JRJ" w:date="2023-05-23T22:22:00Z">
        <w:r>
          <w:t>Kozłowski</w:t>
        </w:r>
        <w:proofErr w:type="spellEnd"/>
        <w:r>
          <w:t xml:space="preserve">, J., M. </w:t>
        </w:r>
        <w:proofErr w:type="spellStart"/>
        <w:r>
          <w:t>Czarnołęski</w:t>
        </w:r>
        <w:proofErr w:type="spellEnd"/>
        <w:r>
          <w:t xml:space="preserve">, and M. </w:t>
        </w:r>
        <w:proofErr w:type="spellStart"/>
        <w:r>
          <w:t>Dańko</w:t>
        </w:r>
        <w:proofErr w:type="spellEnd"/>
        <w:r>
          <w:t xml:space="preserve">. 2004. </w:t>
        </w:r>
        <w:r>
          <w:fldChar w:fldCharType="begin"/>
        </w:r>
        <w:r>
          <w:instrText xml:space="preserve"> HYPERLINK "https://doi.org/10.1093/icb/44.6.480" \h </w:instrText>
        </w:r>
        <w:r>
          <w:fldChar w:fldCharType="separate"/>
        </w:r>
        <w:r>
          <w:rPr>
            <w:rStyle w:val="Hyperlink"/>
          </w:rPr>
          <w:t>Can Optimal Resource Allocation Models Explain Why Ectotherms Grow Larger in Cold?</w:t>
        </w:r>
        <w:r>
          <w:rPr>
            <w:rStyle w:val="Hyperlink"/>
          </w:rPr>
          <w:fldChar w:fldCharType="end"/>
        </w:r>
        <w:r>
          <w:t xml:space="preserve"> Integrative and Comparative Biolo</w:t>
        </w:r>
        <w:r>
          <w:t>gy 44:480–493.</w:t>
        </w:r>
      </w:ins>
    </w:p>
    <w:p w14:paraId="17629F38" w14:textId="77777777" w:rsidR="00030EA6" w:rsidRDefault="00DB7419">
      <w:pPr>
        <w:pStyle w:val="Bibliography"/>
      </w:pPr>
      <w:bookmarkStart w:id="289" w:name="ref-loreau2001"/>
      <w:bookmarkEnd w:id="287"/>
      <w:proofErr w:type="spellStart"/>
      <w:r>
        <w:t>Loreau</w:t>
      </w:r>
      <w:proofErr w:type="spellEnd"/>
      <w:r>
        <w:t xml:space="preserve">, M., S. Naeem, P. Inchausti, J. Bengtsson, J. P. Grime, A. Hector, D. U. Hooper, M. A. Huston, D. Raffaelli, B. Schmid, D. Tilman, and D. A. Wardle. 2001. </w:t>
      </w:r>
      <w:hyperlink r:id="rId44">
        <w:r>
          <w:rPr>
            <w:rStyle w:val="Hyperlink"/>
          </w:rPr>
          <w:t>Biodiversity and Eco</w:t>
        </w:r>
        <w:r>
          <w:rPr>
            <w:rStyle w:val="Hyperlink"/>
          </w:rPr>
          <w:t>system Functioning: Current Knowledge and Future Challenges</w:t>
        </w:r>
      </w:hyperlink>
      <w:r>
        <w:t>. Science 294:804–808.</w:t>
      </w:r>
    </w:p>
    <w:p w14:paraId="3D82DE57" w14:textId="77777777" w:rsidR="00030EA6" w:rsidRDefault="00DB7419">
      <w:pPr>
        <w:pStyle w:val="Bibliography"/>
      </w:pPr>
      <w:bookmarkStart w:id="290" w:name="ref-lorenz1905"/>
      <w:bookmarkEnd w:id="289"/>
      <w:r>
        <w:t xml:space="preserve">Lorenz, M. O. 1905. </w:t>
      </w:r>
      <w:hyperlink r:id="rId45">
        <w:r>
          <w:rPr>
            <w:rStyle w:val="Hyperlink"/>
          </w:rPr>
          <w:t>Methods of Measuring the Concentration of Wealth</w:t>
        </w:r>
      </w:hyperlink>
      <w:r>
        <w:t xml:space="preserve">. Publications of the American Statistical Association </w:t>
      </w:r>
      <w:r>
        <w:t>9:209.</w:t>
      </w:r>
    </w:p>
    <w:p w14:paraId="609895E2" w14:textId="77777777" w:rsidR="00030EA6" w:rsidRDefault="00DB7419">
      <w:pPr>
        <w:pStyle w:val="Bibliography"/>
      </w:pPr>
      <w:bookmarkStart w:id="291" w:name="ref-may1972"/>
      <w:bookmarkEnd w:id="290"/>
      <w:r>
        <w:t xml:space="preserve">May, R. M. 1972. </w:t>
      </w:r>
      <w:hyperlink r:id="rId46">
        <w:r>
          <w:rPr>
            <w:rStyle w:val="Hyperlink"/>
          </w:rPr>
          <w:t>Will a Large Complex System be Stable?</w:t>
        </w:r>
      </w:hyperlink>
      <w:r>
        <w:t xml:space="preserve"> Nature 238:413–414.</w:t>
      </w:r>
    </w:p>
    <w:p w14:paraId="58BAD69E" w14:textId="77777777" w:rsidR="00030EA6" w:rsidRDefault="00DB7419">
      <w:pPr>
        <w:pStyle w:val="Bibliography"/>
      </w:pPr>
      <w:bookmarkStart w:id="292" w:name="ref-mccann1998"/>
      <w:bookmarkEnd w:id="291"/>
      <w:r>
        <w:t xml:space="preserve">McCann, K., A. Hastings, and G. R. Huxel. 1998. </w:t>
      </w:r>
      <w:hyperlink r:id="rId47">
        <w:r>
          <w:rPr>
            <w:rStyle w:val="Hyperlink"/>
          </w:rPr>
          <w:t>Weak trophic interaction</w:t>
        </w:r>
        <w:r>
          <w:rPr>
            <w:rStyle w:val="Hyperlink"/>
          </w:rPr>
          <w:t>s and the balance of nature</w:t>
        </w:r>
      </w:hyperlink>
      <w:r>
        <w:t>. Nature 395:794–798.</w:t>
      </w:r>
    </w:p>
    <w:p w14:paraId="12C84B3C" w14:textId="77777777" w:rsidR="00030EA6" w:rsidRDefault="00DB7419">
      <w:pPr>
        <w:pStyle w:val="Bibliography"/>
      </w:pPr>
      <w:bookmarkStart w:id="293" w:name="ref-mccullough1975"/>
      <w:bookmarkEnd w:id="292"/>
      <w:r>
        <w:t xml:space="preserve">McCullough, D. A. 1975. </w:t>
      </w:r>
      <w:hyperlink r:id="rId48">
        <w:r>
          <w:rPr>
            <w:rStyle w:val="Hyperlink"/>
          </w:rPr>
          <w:t>Bioenergetics of three aquatic insects determined by radioisotopic analyses</w:t>
        </w:r>
      </w:hyperlink>
      <w:r>
        <w:t>.</w:t>
      </w:r>
    </w:p>
    <w:p w14:paraId="28FAFC7D" w14:textId="77777777" w:rsidR="00030EA6" w:rsidRDefault="00DB7419">
      <w:pPr>
        <w:pStyle w:val="Bibliography"/>
        <w:rPr>
          <w:ins w:id="294" w:author="JRJ" w:date="2023-05-23T22:22:00Z"/>
        </w:rPr>
      </w:pPr>
      <w:bookmarkStart w:id="295" w:name="ref-mcmeans2015"/>
      <w:bookmarkEnd w:id="293"/>
      <w:ins w:id="296" w:author="JRJ" w:date="2023-05-23T22:22:00Z">
        <w:r>
          <w:t xml:space="preserve">McMeans, B. C., K. S. McCann, M. Humphries, N. Rooney, </w:t>
        </w:r>
        <w:r>
          <w:t xml:space="preserve">and A. T. Fisk. 2015. </w:t>
        </w:r>
        <w:r>
          <w:fldChar w:fldCharType="begin"/>
        </w:r>
        <w:r>
          <w:instrText xml:space="preserve"> HYPERLINK "https://doi.org/10.1016/j.tree.2015.09.001" \h </w:instrText>
        </w:r>
        <w:r>
          <w:fldChar w:fldCharType="separate"/>
        </w:r>
        <w:r>
          <w:rPr>
            <w:rStyle w:val="Hyperlink"/>
          </w:rPr>
          <w:t>Food Web Structure in Temporally-Forced Ecosystems</w:t>
        </w:r>
        <w:r>
          <w:rPr>
            <w:rStyle w:val="Hyperlink"/>
          </w:rPr>
          <w:fldChar w:fldCharType="end"/>
        </w:r>
        <w:r>
          <w:t>. Trends in Ecology &amp; Evolution 30:662–672.</w:t>
        </w:r>
      </w:ins>
    </w:p>
    <w:p w14:paraId="3FB50A06" w14:textId="77777777" w:rsidR="00030EA6" w:rsidRDefault="00DB7419">
      <w:pPr>
        <w:pStyle w:val="Bibliography"/>
      </w:pPr>
      <w:bookmarkStart w:id="297" w:name="ref-merritt2008"/>
      <w:bookmarkEnd w:id="295"/>
      <w:r>
        <w:t xml:space="preserve">Merritt, R. W., K. W. Cummins, and M. B. Berg, editors. 2008. An Introduction </w:t>
      </w:r>
      <w:r>
        <w:t>to the Aquatic Insects of North America. Fourth. Kendall/Hunt Publishing Co., Dubuque, IA.</w:t>
      </w:r>
    </w:p>
    <w:p w14:paraId="1F4E4E04" w14:textId="77777777" w:rsidR="00030EA6" w:rsidRDefault="00DB7419">
      <w:pPr>
        <w:pStyle w:val="Bibliography"/>
      </w:pPr>
      <w:bookmarkStart w:id="298" w:name="ref-munch2009"/>
      <w:bookmarkEnd w:id="297"/>
      <w:r>
        <w:t xml:space="preserve">Munch, S. B., and S. Salinas. 2009. </w:t>
      </w:r>
      <w:hyperlink r:id="rId49">
        <w:r>
          <w:rPr>
            <w:rStyle w:val="Hyperlink"/>
          </w:rPr>
          <w:t>Latitudinal variation in lifespan within species is explained by the m</w:t>
        </w:r>
        <w:r>
          <w:rPr>
            <w:rStyle w:val="Hyperlink"/>
          </w:rPr>
          <w:t>etabolic theory of ecology</w:t>
        </w:r>
      </w:hyperlink>
      <w:r>
        <w:t>. Proceedings of the National Academy of Sciences 106:13860–13864.</w:t>
      </w:r>
    </w:p>
    <w:p w14:paraId="1A13AE05" w14:textId="77777777" w:rsidR="00030EA6" w:rsidRDefault="00DB7419">
      <w:pPr>
        <w:pStyle w:val="Bibliography"/>
      </w:pPr>
      <w:bookmarkStart w:id="299" w:name="ref-nelson2017"/>
      <w:bookmarkEnd w:id="298"/>
      <w:r>
        <w:t xml:space="preserve">Nelson, D., J. P. Benstead, A. D. Huryn, W. F. Cross, J. M. Hood, P. W. Johnson, J. R. Junker, G. M. Gíslason, and J. S. Ólafsson. 2017a. </w:t>
      </w:r>
      <w:hyperlink r:id="rId50">
        <w:r>
          <w:rPr>
            <w:rStyle w:val="Hyperlink"/>
          </w:rPr>
          <w:t>Shifts in community size structure drive temperature invariance of secondary production in a stream-warming experiment</w:t>
        </w:r>
      </w:hyperlink>
      <w:r>
        <w:t>. Ecology 98:1797–1806.</w:t>
      </w:r>
    </w:p>
    <w:p w14:paraId="0007C2FF" w14:textId="77777777" w:rsidR="00030EA6" w:rsidRDefault="00DB7419">
      <w:pPr>
        <w:pStyle w:val="Bibliography"/>
      </w:pPr>
      <w:bookmarkStart w:id="300" w:name="ref-nelson2017a"/>
      <w:bookmarkEnd w:id="299"/>
      <w:r>
        <w:lastRenderedPageBreak/>
        <w:t xml:space="preserve">Nelson, D., J. P. Benstead, A. D. Huryn, W. F. Cross, J. M. Hood, P. W. Johnson, J. R. </w:t>
      </w:r>
      <w:r>
        <w:t xml:space="preserve">Junker, G. M. Gíslason, and J. S. Ólafsson. 2017b. </w:t>
      </w:r>
      <w:hyperlink r:id="rId51">
        <w:r>
          <w:rPr>
            <w:rStyle w:val="Hyperlink"/>
          </w:rPr>
          <w:t>Experimental whole-stream warming alters community size structure</w:t>
        </w:r>
      </w:hyperlink>
      <w:r>
        <w:t>. Global Change Biology 23:2618–2628.</w:t>
      </w:r>
    </w:p>
    <w:p w14:paraId="44D0678F" w14:textId="77777777" w:rsidR="00030EA6" w:rsidRDefault="00DB7419">
      <w:pPr>
        <w:pStyle w:val="Bibliography"/>
      </w:pPr>
      <w:bookmarkStart w:id="301" w:name="ref-nelson2020"/>
      <w:bookmarkEnd w:id="300"/>
      <w:r>
        <w:t>Nelson, D., J. P. Benstead, A. D. Huryn, W. F. Cr</w:t>
      </w:r>
      <w:r>
        <w:t xml:space="preserve">oss, J. M. Hood, P. W. Johnson, J. R. Junker, G. M. Gíslason, and J. S. Ólafsson. 2020b. </w:t>
      </w:r>
      <w:hyperlink r:id="rId52">
        <w:r>
          <w:rPr>
            <w:rStyle w:val="Hyperlink"/>
          </w:rPr>
          <w:t>Thermal niche diversity and trophic redundancy drive neutral effects of warming on energy flux through a stream foo</w:t>
        </w:r>
        <w:r>
          <w:rPr>
            <w:rStyle w:val="Hyperlink"/>
          </w:rPr>
          <w:t>d web</w:t>
        </w:r>
      </w:hyperlink>
      <w:r>
        <w:t>. Ecology.</w:t>
      </w:r>
    </w:p>
    <w:p w14:paraId="0A21B843" w14:textId="77777777" w:rsidR="00030EA6" w:rsidRDefault="00DB7419">
      <w:pPr>
        <w:pStyle w:val="Bibliography"/>
      </w:pPr>
      <w:bookmarkStart w:id="302" w:name="ref-nelson2020b"/>
      <w:bookmarkEnd w:id="301"/>
      <w:r>
        <w:t xml:space="preserve">Nelson, D., J. P. Benstead, A. D. Huryn, W. F. Cross, J. M. Hood, P. W. Johnson, J. R. Junker, G. M. Gíslason, and J. S. Ólafsson. 2020a. </w:t>
      </w:r>
      <w:hyperlink r:id="rId53">
        <w:r>
          <w:rPr>
            <w:rStyle w:val="Hyperlink"/>
          </w:rPr>
          <w:t>Contrasting responses of black fly species (Dipte</w:t>
        </w:r>
        <w:r>
          <w:rPr>
            <w:rStyle w:val="Hyperlink"/>
          </w:rPr>
          <w:t>ra: Simuliidae) to experimental whole-stream warming</w:t>
        </w:r>
      </w:hyperlink>
      <w:r>
        <w:t>. Freshwater Biology 65:1793–1805.</w:t>
      </w:r>
    </w:p>
    <w:p w14:paraId="4AA6A540" w14:textId="77777777" w:rsidR="00030EA6" w:rsidRDefault="00DB7419">
      <w:pPr>
        <w:pStyle w:val="Bibliography"/>
      </w:pPr>
      <w:bookmarkStart w:id="303" w:name="ref-norberg2004"/>
      <w:bookmarkEnd w:id="302"/>
      <w:r>
        <w:t xml:space="preserve">Norberg, J. 2004. </w:t>
      </w:r>
      <w:hyperlink r:id="rId54">
        <w:r>
          <w:rPr>
            <w:rStyle w:val="Hyperlink"/>
          </w:rPr>
          <w:t>Biodiversity and ecosystem functioning: A complex adaptive systems approach</w:t>
        </w:r>
      </w:hyperlink>
      <w:r>
        <w:t>. Limnol</w:t>
      </w:r>
      <w:r>
        <w:t>ogy and Oceanography 49:1269–1277.</w:t>
      </w:r>
    </w:p>
    <w:p w14:paraId="761E69F4" w14:textId="77777777" w:rsidR="00030EA6" w:rsidRDefault="00DB7419">
      <w:pPr>
        <w:pStyle w:val="Bibliography"/>
      </w:pPr>
      <w:bookmarkStart w:id="304" w:name="ref-norberg2001"/>
      <w:bookmarkEnd w:id="303"/>
      <w:r>
        <w:t xml:space="preserve">Norberg, J., D. P. Swaney, J. Dushoff, J. Lin, R. Casagrandi, and S. A. Levin. 2001. </w:t>
      </w:r>
      <w:hyperlink r:id="rId55">
        <w:r>
          <w:rPr>
            <w:rStyle w:val="Hyperlink"/>
          </w:rPr>
          <w:t>Phenotypic diversity and ecosystem functioning in changing environments: A the</w:t>
        </w:r>
        <w:r>
          <w:rPr>
            <w:rStyle w:val="Hyperlink"/>
          </w:rPr>
          <w:t>oretical framework</w:t>
        </w:r>
      </w:hyperlink>
      <w:r>
        <w:t>. Proceedings of the National Academy of Sciences 98:11376–11381.</w:t>
      </w:r>
    </w:p>
    <w:p w14:paraId="07D3B074" w14:textId="77777777" w:rsidR="00030EA6" w:rsidRDefault="00DB7419">
      <w:pPr>
        <w:pStyle w:val="Bibliography"/>
      </w:pPr>
      <w:bookmarkStart w:id="305" w:name="ref-oconnor2009"/>
      <w:bookmarkEnd w:id="304"/>
      <w:r>
        <w:t xml:space="preserve">O’Connor, M. I., M. F. Piehler, D. M. Leech, A. Anton, and J. F. Bruno. 2009. </w:t>
      </w:r>
      <w:hyperlink r:id="rId56">
        <w:r>
          <w:rPr>
            <w:rStyle w:val="Hyperlink"/>
          </w:rPr>
          <w:t>Warming and Resource Availabil</w:t>
        </w:r>
        <w:r>
          <w:rPr>
            <w:rStyle w:val="Hyperlink"/>
          </w:rPr>
          <w:t>ity Shift Food Web Structure and Metabolism</w:t>
        </w:r>
      </w:hyperlink>
      <w:r>
        <w:t>. PLOS Biology 7:e1000178.</w:t>
      </w:r>
    </w:p>
    <w:p w14:paraId="5F24FA87" w14:textId="77777777" w:rsidR="00030EA6" w:rsidRDefault="00DB7419">
      <w:pPr>
        <w:pStyle w:val="Bibliography"/>
      </w:pPr>
      <w:bookmarkStart w:id="306" w:name="ref-ogorman2014"/>
      <w:bookmarkEnd w:id="305"/>
      <w:r>
        <w:t xml:space="preserve">O’Gorman, E. J., J. P. Benstead, W. F. Cross, N. Friberg, J. M. Hood, P. W. Johnson, B. D. Sigurdsson, and G. Woodward. 2014. </w:t>
      </w:r>
      <w:hyperlink r:id="rId57">
        <w:r>
          <w:rPr>
            <w:rStyle w:val="Hyperlink"/>
          </w:rPr>
          <w:t>Climate</w:t>
        </w:r>
        <w:r>
          <w:rPr>
            <w:rStyle w:val="Hyperlink"/>
          </w:rPr>
          <w:t xml:space="preserve"> change and geothermal ecosystems: Natural laboratories, sentinel systems, and future refugia</w:t>
        </w:r>
      </w:hyperlink>
      <w:r>
        <w:t>. Global Change Biology 20:3291–3299.</w:t>
      </w:r>
    </w:p>
    <w:p w14:paraId="28ABE336" w14:textId="77777777" w:rsidR="00030EA6" w:rsidRDefault="00DB7419">
      <w:pPr>
        <w:pStyle w:val="Bibliography"/>
      </w:pPr>
      <w:bookmarkStart w:id="307" w:name="ref-ogorman2012"/>
      <w:bookmarkEnd w:id="306"/>
      <w:r>
        <w:t>O’Gorman, E. J., D. E. Pichler, G. Adams, J. P. Benstead, H. Cohen, N. Craig, W. F. Cross, B. O. L. Demars, N. Friberg, G. M.</w:t>
      </w:r>
      <w:r>
        <w:t xml:space="preserve"> Gíslason, R. Gudmundsdóttir, A. Hawczak, J. M. Hood, L. N. Hudson, L. Johansson, M. P. Johansson, J. R. Junker, A. Laurila, J. R. Manson, E. Mavromati, D. Nelson, J. S. Ólafsson, D. M. Perkins, O. L. Petchey, M. Plebani, D. C. Reuman, B. C. Rall, R. Stewa</w:t>
      </w:r>
      <w:r>
        <w:t xml:space="preserve">rt, M. S. A. Thompson, and G. Woodward. 2012. </w:t>
      </w:r>
      <w:hyperlink r:id="rId58">
        <w:r>
          <w:rPr>
            <w:rStyle w:val="Hyperlink"/>
          </w:rPr>
          <w:t>Impacts of Warming on the Structure and Functioning of Aquatic Communities</w:t>
        </w:r>
      </w:hyperlink>
      <w:r>
        <w:t>. Pages 81–176 Advances in Ecological Research. Elsevier.</w:t>
      </w:r>
    </w:p>
    <w:p w14:paraId="6538641C" w14:textId="77777777" w:rsidR="00030EA6" w:rsidRDefault="00DB7419">
      <w:pPr>
        <w:pStyle w:val="Bibliography"/>
      </w:pPr>
      <w:bookmarkStart w:id="308" w:name="ref-ohlberger2013"/>
      <w:bookmarkEnd w:id="307"/>
      <w:r>
        <w:t xml:space="preserve">Ohlberger, J. 2013. </w:t>
      </w:r>
      <w:hyperlink r:id="rId59">
        <w:r>
          <w:rPr>
            <w:rStyle w:val="Hyperlink"/>
          </w:rPr>
          <w:t>Climate warming and ectotherm body size  from individual physiology to community ecology</w:t>
        </w:r>
      </w:hyperlink>
      <w:r>
        <w:t>. Functional Ecology 27:991–1001.</w:t>
      </w:r>
    </w:p>
    <w:p w14:paraId="3F6569AD" w14:textId="77777777" w:rsidR="00030EA6" w:rsidRDefault="00DB7419">
      <w:pPr>
        <w:pStyle w:val="Bibliography"/>
      </w:pPr>
      <w:bookmarkStart w:id="309" w:name="ref-osmond2017"/>
      <w:bookmarkEnd w:id="308"/>
      <w:r>
        <w:t>Osmond, M. M., M. A. Barbour, J. R. Bernhardt, M. W. Pe</w:t>
      </w:r>
      <w:r>
        <w:t xml:space="preserve">nnell, J. M. Sunday, and M. I. O’Connor. 2017. </w:t>
      </w:r>
      <w:hyperlink r:id="rId60">
        <w:r>
          <w:rPr>
            <w:rStyle w:val="Hyperlink"/>
          </w:rPr>
          <w:t>Warming-Induced Changes to Body Size Stabilize Consumer-Resource Dynamics</w:t>
        </w:r>
      </w:hyperlink>
      <w:r>
        <w:t>. The American Naturalist 189:718–725.</w:t>
      </w:r>
    </w:p>
    <w:p w14:paraId="3093F414" w14:textId="77777777" w:rsidR="00030EA6" w:rsidRDefault="00DB7419">
      <w:pPr>
        <w:pStyle w:val="Bibliography"/>
      </w:pPr>
      <w:bookmarkStart w:id="310" w:name="ref-padfield2017"/>
      <w:bookmarkEnd w:id="309"/>
      <w:r>
        <w:t>Padfield, D., C. Lowe, A. Buckling, R. Ffrench-</w:t>
      </w:r>
      <w:r>
        <w:t xml:space="preserve">Constant, S. Jennings, F. Shelley, J. S. Ólafsson, and G. Yvon-Durocher. 2017. </w:t>
      </w:r>
      <w:hyperlink r:id="rId61">
        <w:r>
          <w:rPr>
            <w:rStyle w:val="Hyperlink"/>
          </w:rPr>
          <w:t>Metabolic compensation constrains the temperature dependence of gross primary production</w:t>
        </w:r>
      </w:hyperlink>
      <w:r>
        <w:t>. Ecology Letters 20:1250–1260.</w:t>
      </w:r>
    </w:p>
    <w:p w14:paraId="37078220" w14:textId="77777777" w:rsidR="00030EA6" w:rsidRDefault="00DB7419">
      <w:pPr>
        <w:pStyle w:val="Bibliography"/>
      </w:pPr>
      <w:bookmarkStart w:id="311" w:name="ref-peters1983"/>
      <w:bookmarkEnd w:id="310"/>
      <w:r>
        <w:t>Pete</w:t>
      </w:r>
      <w:r>
        <w:t xml:space="preserve">rs, R. H. 1983. </w:t>
      </w:r>
      <w:hyperlink r:id="rId62">
        <w:r>
          <w:rPr>
            <w:rStyle w:val="Hyperlink"/>
          </w:rPr>
          <w:t>The ecological implications of body size</w:t>
        </w:r>
      </w:hyperlink>
      <w:r>
        <w:t>. Cambridge University Press, Cambridge.</w:t>
      </w:r>
    </w:p>
    <w:p w14:paraId="3617DDD1" w14:textId="77777777" w:rsidR="00030EA6" w:rsidRDefault="00DB7419">
      <w:pPr>
        <w:pStyle w:val="Bibliography"/>
      </w:pPr>
      <w:bookmarkStart w:id="312" w:name="ref-peterson1977"/>
      <w:bookmarkEnd w:id="311"/>
      <w:r>
        <w:lastRenderedPageBreak/>
        <w:t>Peterson, B. V. 1977. Black flies of Iceland (Diptera-Simuliidae</w:t>
      </w:r>
      <w:r>
        <w:t>). Canadian Entomologist 109:449–472.</w:t>
      </w:r>
    </w:p>
    <w:p w14:paraId="4CA56CBF" w14:textId="77777777" w:rsidR="00030EA6" w:rsidRDefault="00DB7419">
      <w:pPr>
        <w:pStyle w:val="Bibliography"/>
        <w:rPr>
          <w:ins w:id="313" w:author="JRJ" w:date="2023-05-23T22:22:00Z"/>
        </w:rPr>
      </w:pPr>
      <w:bookmarkStart w:id="314" w:name="ref-polis1996a"/>
      <w:bookmarkEnd w:id="312"/>
      <w:ins w:id="315" w:author="JRJ" w:date="2023-05-23T22:22:00Z">
        <w:r>
          <w:t xml:space="preserve">Polis, G. A., and S. D. Hurd. 1996. </w:t>
        </w:r>
        <w:r>
          <w:fldChar w:fldCharType="begin"/>
        </w:r>
        <w:r>
          <w:instrText xml:space="preserve"> HYPERLINK "https://doi.org/10.1086/285858" \h </w:instrText>
        </w:r>
        <w:r>
          <w:fldChar w:fldCharType="separate"/>
        </w:r>
        <w:r>
          <w:rPr>
            <w:rStyle w:val="Hyperlink"/>
          </w:rPr>
          <w:t>Linking Marine and Terrestrial Food Webs: Allochthonous Input from the Ocean Supports High Secondary Productivity on Small Islands a</w:t>
        </w:r>
        <w:r>
          <w:rPr>
            <w:rStyle w:val="Hyperlink"/>
          </w:rPr>
          <w:t>nd Coastal Land Communities</w:t>
        </w:r>
        <w:r>
          <w:rPr>
            <w:rStyle w:val="Hyperlink"/>
          </w:rPr>
          <w:fldChar w:fldCharType="end"/>
        </w:r>
        <w:r>
          <w:t>. The American Naturalist 147:396–423.</w:t>
        </w:r>
      </w:ins>
    </w:p>
    <w:p w14:paraId="0149C2B8" w14:textId="77777777" w:rsidR="00030EA6" w:rsidRDefault="00DB7419">
      <w:pPr>
        <w:pStyle w:val="Bibliography"/>
      </w:pPr>
      <w:bookmarkStart w:id="316" w:name="ref-rcoreteam2022"/>
      <w:bookmarkEnd w:id="314"/>
      <w:r>
        <w:t>R Core Team. 2022. R: A Language and Environment for Statistical Computing. R Foundation for Statistical Computing, Vienna, Austria.</w:t>
      </w:r>
    </w:p>
    <w:p w14:paraId="05BFAC78" w14:textId="77777777" w:rsidR="00030EA6" w:rsidRDefault="00DB7419">
      <w:pPr>
        <w:pStyle w:val="Bibliography"/>
        <w:rPr>
          <w:ins w:id="317" w:author="JRJ" w:date="2023-05-23T22:22:00Z"/>
        </w:rPr>
      </w:pPr>
      <w:bookmarkStart w:id="318" w:name="ref-renner2018"/>
      <w:bookmarkEnd w:id="316"/>
      <w:ins w:id="319" w:author="JRJ" w:date="2023-05-23T22:22:00Z">
        <w:r>
          <w:t xml:space="preserve">Renner, S. S., and C. M. </w:t>
        </w:r>
        <w:proofErr w:type="spellStart"/>
        <w:r>
          <w:t>Zohner</w:t>
        </w:r>
        <w:proofErr w:type="spellEnd"/>
        <w:r>
          <w:t xml:space="preserve">. 2018. </w:t>
        </w:r>
        <w:r>
          <w:fldChar w:fldCharType="begin"/>
        </w:r>
        <w:r>
          <w:instrText xml:space="preserve"> HYPERLINK "http</w:instrText>
        </w:r>
        <w:r>
          <w:instrText xml:space="preserve">s://doi.org/10.1146/annurev-ecolsys-110617-062535" \h </w:instrText>
        </w:r>
        <w:r>
          <w:fldChar w:fldCharType="separate"/>
        </w:r>
        <w:r>
          <w:rPr>
            <w:rStyle w:val="Hyperlink"/>
          </w:rPr>
          <w:t>Climate Change and Phenological Mismatch in Trophic Interactions Among Plants, Insects, and Vertebrates</w:t>
        </w:r>
        <w:r>
          <w:rPr>
            <w:rStyle w:val="Hyperlink"/>
          </w:rPr>
          <w:fldChar w:fldCharType="end"/>
        </w:r>
        <w:r>
          <w:t>. Annual Review of Ecology, Evolution, and Systematics 49:165–182.</w:t>
        </w:r>
      </w:ins>
    </w:p>
    <w:p w14:paraId="25481DBC" w14:textId="77777777" w:rsidR="00030EA6" w:rsidRDefault="00DB7419">
      <w:pPr>
        <w:pStyle w:val="Bibliography"/>
      </w:pPr>
      <w:bookmarkStart w:id="320" w:name="ref-riemer2018"/>
      <w:bookmarkEnd w:id="318"/>
      <w:r>
        <w:t>Riemer, K., R. P. Guralnick, an</w:t>
      </w:r>
      <w:r>
        <w:t xml:space="preserve">d E. P. White. 2018. </w:t>
      </w:r>
      <w:hyperlink r:id="rId63">
        <w:r>
          <w:rPr>
            <w:rStyle w:val="Hyperlink"/>
          </w:rPr>
          <w:t>No general relationship between mass and temperature in endothermic species</w:t>
        </w:r>
      </w:hyperlink>
      <w:r>
        <w:t>. eLife 7:e27166.</w:t>
      </w:r>
    </w:p>
    <w:p w14:paraId="5AA985BA" w14:textId="77777777" w:rsidR="00030EA6" w:rsidRDefault="00DB7419">
      <w:pPr>
        <w:pStyle w:val="Bibliography"/>
        <w:rPr>
          <w:ins w:id="321" w:author="JRJ" w:date="2023-05-23T22:22:00Z"/>
        </w:rPr>
      </w:pPr>
      <w:bookmarkStart w:id="322" w:name="ref-rosi-marshall2016"/>
      <w:bookmarkEnd w:id="320"/>
      <w:proofErr w:type="spellStart"/>
      <w:ins w:id="323" w:author="JRJ" w:date="2023-05-23T22:22:00Z">
        <w:r>
          <w:t>Rosi</w:t>
        </w:r>
        <w:proofErr w:type="spellEnd"/>
        <w:r>
          <w:t xml:space="preserve">-Marshall, E. J., H. A. </w:t>
        </w:r>
        <w:proofErr w:type="spellStart"/>
        <w:r>
          <w:t>Wellard</w:t>
        </w:r>
        <w:proofErr w:type="spellEnd"/>
        <w:r>
          <w:t xml:space="preserve"> Kelly, R. O. Hall, and K. A. </w:t>
        </w:r>
        <w:proofErr w:type="spellStart"/>
        <w:r>
          <w:t>Vallis</w:t>
        </w:r>
        <w:proofErr w:type="spellEnd"/>
        <w:r>
          <w:t xml:space="preserve">. 2016. </w:t>
        </w:r>
        <w:r>
          <w:fldChar w:fldCharType="begin"/>
        </w:r>
        <w:r>
          <w:instrText xml:space="preserve"> HYPER</w:instrText>
        </w:r>
        <w:r>
          <w:instrText xml:space="preserve">LINK "https://doi.org/10.1086/684648" \h </w:instrText>
        </w:r>
        <w:r>
          <w:fldChar w:fldCharType="separate"/>
        </w:r>
        <w:r>
          <w:rPr>
            <w:rStyle w:val="Hyperlink"/>
          </w:rPr>
          <w:t>Methods for quantifying aquatic macroinvertebrate diets</w:t>
        </w:r>
        <w:r>
          <w:rPr>
            <w:rStyle w:val="Hyperlink"/>
          </w:rPr>
          <w:fldChar w:fldCharType="end"/>
        </w:r>
        <w:r>
          <w:t>. Freshwater Science 35:229–236.</w:t>
        </w:r>
      </w:ins>
    </w:p>
    <w:p w14:paraId="347C159D" w14:textId="77777777" w:rsidR="00030EA6" w:rsidRDefault="00DB7419">
      <w:pPr>
        <w:pStyle w:val="Bibliography"/>
      </w:pPr>
      <w:bookmarkStart w:id="324" w:name="ref-rypel2014"/>
      <w:bookmarkEnd w:id="322"/>
      <w:proofErr w:type="spellStart"/>
      <w:r>
        <w:t>Rypel</w:t>
      </w:r>
      <w:proofErr w:type="spellEnd"/>
      <w:r>
        <w:t xml:space="preserve">, A. L. 2014. </w:t>
      </w:r>
      <w:hyperlink r:id="rId64">
        <w:r>
          <w:rPr>
            <w:rStyle w:val="Hyperlink"/>
          </w:rPr>
          <w:t>The Cold-Water Connection: Bergmann’s Rule in North Ameri</w:t>
        </w:r>
        <w:r>
          <w:rPr>
            <w:rStyle w:val="Hyperlink"/>
          </w:rPr>
          <w:t>can Freshwater Fishes</w:t>
        </w:r>
      </w:hyperlink>
      <w:r>
        <w:t>. The American Naturalist 183:147–156.</w:t>
      </w:r>
    </w:p>
    <w:p w14:paraId="1755EC86" w14:textId="77777777" w:rsidR="00030EA6" w:rsidRDefault="00DB7419">
      <w:pPr>
        <w:pStyle w:val="Bibliography"/>
      </w:pPr>
      <w:bookmarkStart w:id="325" w:name="ref-saito2021"/>
      <w:bookmarkEnd w:id="324"/>
      <w:r>
        <w:t xml:space="preserve">Saito, V. S., D. M. Perkins, and P. Kratina. 2021. </w:t>
      </w:r>
      <w:hyperlink r:id="rId65">
        <w:r>
          <w:rPr>
            <w:rStyle w:val="Hyperlink"/>
          </w:rPr>
          <w:t>A Metabolic Perspective of Stochastic Community Assembly</w:t>
        </w:r>
      </w:hyperlink>
      <w:r>
        <w:t>. Trends in Ecology &amp; Evolu</w:t>
      </w:r>
      <w:r>
        <w:t>tion:S0169534721000057.</w:t>
      </w:r>
    </w:p>
    <w:p w14:paraId="565F84E7" w14:textId="77777777" w:rsidR="00030EA6" w:rsidRDefault="00DB7419">
      <w:pPr>
        <w:pStyle w:val="Bibliography"/>
      </w:pPr>
      <w:bookmarkStart w:id="326" w:name="ref-schindelin2012"/>
      <w:bookmarkEnd w:id="325"/>
      <w:r>
        <w:t xml:space="preserve">Schindelin, J., I. Arganda-Carreras, E. Frise, V. Kaynig, M. Longair, T. Pietzsch, S. Preibisch, C. Rueden, S. Saalfeld, B. Schmid, J.-Y. Tinevez, D. J. White, V. Hartenstein, K. Eliceiri, P. Tomancak, and A. Cardona. 2012. </w:t>
      </w:r>
      <w:hyperlink r:id="rId66">
        <w:r>
          <w:rPr>
            <w:rStyle w:val="Hyperlink"/>
          </w:rPr>
          <w:t>Fiji: An open-source platform for biological-image analysis</w:t>
        </w:r>
      </w:hyperlink>
      <w:r>
        <w:t>. Nature Methods 9:676–682.</w:t>
      </w:r>
    </w:p>
    <w:p w14:paraId="297A82E9" w14:textId="77777777" w:rsidR="00030EA6" w:rsidRDefault="00DB7419">
      <w:pPr>
        <w:pStyle w:val="Bibliography"/>
      </w:pPr>
      <w:bookmarkStart w:id="327" w:name="ref-shoemaker2020"/>
      <w:bookmarkEnd w:id="326"/>
      <w:r>
        <w:t>Shoemaker, L. G., L. L. Sullivan, I. Donohue, J. S. Cabral, R. J. Williams, M. M. Mayfield, J. M. Chase, C. Chu, W. S. Harp</w:t>
      </w:r>
      <w:r>
        <w:t xml:space="preserve">ole, A. Huth, J. HilleRisLambers, A. R. M. James, N. J. B. Kraft, F. May, R. Muthukrishnan, S. Satterlee, F. Taubert, X. Wang, T. Wiegand, Q. Yang, and K. C. Abbott. 2020. </w:t>
      </w:r>
      <w:hyperlink r:id="rId67">
        <w:r>
          <w:rPr>
            <w:rStyle w:val="Hyperlink"/>
          </w:rPr>
          <w:t>Integrating the underlying struc</w:t>
        </w:r>
        <w:r>
          <w:rPr>
            <w:rStyle w:val="Hyperlink"/>
          </w:rPr>
          <w:t>ture of stochasticity into community ecology</w:t>
        </w:r>
      </w:hyperlink>
      <w:r>
        <w:t>. Ecology 101:e02922.</w:t>
      </w:r>
    </w:p>
    <w:p w14:paraId="5BFCFB2F" w14:textId="23E889B8" w:rsidR="00030EA6" w:rsidRDefault="00DB7419">
      <w:pPr>
        <w:pStyle w:val="Bibliography"/>
      </w:pPr>
      <w:bookmarkStart w:id="328" w:name="ref-solomon1975"/>
      <w:bookmarkEnd w:id="327"/>
      <w:r>
        <w:t>Solomon, D. L. 1975. A comparative approach to species diversity</w:t>
      </w:r>
      <w:del w:id="329" w:author="JRJ" w:date="2023-05-23T22:22:00Z">
        <w:r w:rsidR="006979EB">
          <w:delText>:7</w:delText>
        </w:r>
      </w:del>
      <w:ins w:id="330" w:author="JRJ" w:date="2023-05-23T22:22:00Z">
        <w:r>
          <w:t>. Page 7. Technical {{Report}}, Biometrics Unit, Cornell University, Ithaca, NY USA</w:t>
        </w:r>
      </w:ins>
      <w:r>
        <w:t>.</w:t>
      </w:r>
    </w:p>
    <w:p w14:paraId="133D326A" w14:textId="77777777" w:rsidR="00030EA6" w:rsidRDefault="00DB7419">
      <w:pPr>
        <w:pStyle w:val="Bibliography"/>
        <w:rPr>
          <w:ins w:id="331" w:author="JRJ" w:date="2023-05-23T22:22:00Z"/>
        </w:rPr>
      </w:pPr>
      <w:bookmarkStart w:id="332" w:name="ref-stoks2014"/>
      <w:bookmarkEnd w:id="328"/>
      <w:proofErr w:type="spellStart"/>
      <w:ins w:id="333" w:author="JRJ" w:date="2023-05-23T22:22:00Z">
        <w:r>
          <w:t>Stoks</w:t>
        </w:r>
        <w:proofErr w:type="spellEnd"/>
        <w:r>
          <w:t xml:space="preserve">, R., A. N. </w:t>
        </w:r>
        <w:proofErr w:type="spellStart"/>
        <w:r>
          <w:t>Geerts</w:t>
        </w:r>
        <w:proofErr w:type="spellEnd"/>
        <w:r>
          <w:t xml:space="preserve">, and L. De </w:t>
        </w:r>
        <w:proofErr w:type="spellStart"/>
        <w:r>
          <w:t>Meeste</w:t>
        </w:r>
        <w:r>
          <w:t>r</w:t>
        </w:r>
        <w:proofErr w:type="spellEnd"/>
        <w:r>
          <w:t xml:space="preserve">. 2014. </w:t>
        </w:r>
        <w:r>
          <w:fldChar w:fldCharType="begin"/>
        </w:r>
        <w:r>
          <w:instrText xml:space="preserve"> HYPERLINK "https://doi.org/10.1111/eva.12108" \h </w:instrText>
        </w:r>
        <w:r>
          <w:fldChar w:fldCharType="separate"/>
        </w:r>
        <w:r>
          <w:rPr>
            <w:rStyle w:val="Hyperlink"/>
          </w:rPr>
          <w:t>Evolutionary and plastic responses of freshwater invertebrates to climate change: Realized patterns and future potential</w:t>
        </w:r>
        <w:r>
          <w:rPr>
            <w:rStyle w:val="Hyperlink"/>
          </w:rPr>
          <w:fldChar w:fldCharType="end"/>
        </w:r>
        <w:r>
          <w:t>. Evolutionary Applications 7:42–55.</w:t>
        </w:r>
      </w:ins>
    </w:p>
    <w:p w14:paraId="2DC3B50C" w14:textId="77777777" w:rsidR="00030EA6" w:rsidRDefault="00DB7419">
      <w:pPr>
        <w:pStyle w:val="Bibliography"/>
      </w:pPr>
      <w:bookmarkStart w:id="334" w:name="ref-therriault1999"/>
      <w:bookmarkEnd w:id="332"/>
      <w:proofErr w:type="spellStart"/>
      <w:r>
        <w:t>Therriault</w:t>
      </w:r>
      <w:proofErr w:type="spellEnd"/>
      <w:r>
        <w:t>, T. W., and J. Kolasa. 199</w:t>
      </w:r>
      <w:r>
        <w:t>9. Physical determinants of richness, diversity, evenness and abundance in natural aquatic microcosms. Oecologia 412:123–130.</w:t>
      </w:r>
    </w:p>
    <w:p w14:paraId="48054B1A" w14:textId="77777777" w:rsidR="00030EA6" w:rsidRDefault="00DB7419">
      <w:pPr>
        <w:pStyle w:val="Bibliography"/>
      </w:pPr>
      <w:bookmarkStart w:id="335" w:name="ref-thompson2012"/>
      <w:bookmarkEnd w:id="334"/>
      <w:r>
        <w:lastRenderedPageBreak/>
        <w:t>Thompson, R. M., U. Brose, J. A. Dunne, R. O. Hall, S. Hladyz, R. L. Kitching, N. D. Martinez, H. Rantala, T. N. Romanuk, D. B. St</w:t>
      </w:r>
      <w:r>
        <w:t xml:space="preserve">ouffer, and J. M. Tylianakis. 2012. </w:t>
      </w:r>
      <w:hyperlink r:id="rId68">
        <w:r>
          <w:rPr>
            <w:rStyle w:val="Hyperlink"/>
          </w:rPr>
          <w:t>Food webs: Reconciling the structure and function of biodiversity</w:t>
        </w:r>
      </w:hyperlink>
      <w:r>
        <w:t>. Trends in Ecology &amp; Evolution 27:689–697.</w:t>
      </w:r>
    </w:p>
    <w:p w14:paraId="0E1EF1B3" w14:textId="77777777" w:rsidR="00030EA6" w:rsidRDefault="00DB7419">
      <w:pPr>
        <w:pStyle w:val="Bibliography"/>
      </w:pPr>
      <w:bookmarkStart w:id="336" w:name="ref-thresher2007"/>
      <w:bookmarkEnd w:id="335"/>
      <w:r>
        <w:t>Thresher, R. E., J. A. Koslow, A. K. Morison, and</w:t>
      </w:r>
      <w:r>
        <w:t xml:space="preserve"> D. C. Smith. 2007. </w:t>
      </w:r>
      <w:hyperlink r:id="rId69">
        <w:r>
          <w:rPr>
            <w:rStyle w:val="Hyperlink"/>
          </w:rPr>
          <w:t>Depth-mediated reversal of the effects of climate change on long-term growth rates of exploited marine fish</w:t>
        </w:r>
      </w:hyperlink>
      <w:r>
        <w:t>. Proceedings of the National Academy of Sciences 104:7461–7465.</w:t>
      </w:r>
    </w:p>
    <w:p w14:paraId="542B1DEB" w14:textId="77777777" w:rsidR="00030EA6" w:rsidRDefault="00DB7419">
      <w:pPr>
        <w:pStyle w:val="Bibliography"/>
      </w:pPr>
      <w:bookmarkStart w:id="337" w:name="ref-uszko2022"/>
      <w:bookmarkEnd w:id="336"/>
      <w:r>
        <w:t>Uszko</w:t>
      </w:r>
      <w:r>
        <w:t xml:space="preserve">, W., M. Huss, and A. Gårdmark. 2022. </w:t>
      </w:r>
      <w:hyperlink r:id="rId70">
        <w:r>
          <w:rPr>
            <w:rStyle w:val="Hyperlink"/>
          </w:rPr>
          <w:t>Smaller species but larger stages: Warming effects on inter- and intraspecific community size structure</w:t>
        </w:r>
      </w:hyperlink>
      <w:r>
        <w:t>. Ecology 103:e3699.</w:t>
      </w:r>
    </w:p>
    <w:p w14:paraId="15279B90" w14:textId="77777777" w:rsidR="00030EA6" w:rsidRDefault="00DB7419">
      <w:pPr>
        <w:pStyle w:val="Bibliography"/>
        <w:rPr>
          <w:ins w:id="338" w:author="JRJ" w:date="2023-05-23T22:22:00Z"/>
        </w:rPr>
      </w:pPr>
      <w:bookmarkStart w:id="339" w:name="ref-visser2019"/>
      <w:bookmarkEnd w:id="337"/>
      <w:ins w:id="340" w:author="JRJ" w:date="2023-05-23T22:22:00Z">
        <w:r>
          <w:t xml:space="preserve">Visser, M. E., and P. </w:t>
        </w:r>
        <w:proofErr w:type="spellStart"/>
        <w:r>
          <w:t>Gienapp</w:t>
        </w:r>
        <w:proofErr w:type="spellEnd"/>
        <w:r>
          <w:t xml:space="preserve">. 2019. </w:t>
        </w:r>
        <w:r>
          <w:fldChar w:fldCharType="begin"/>
        </w:r>
        <w:r>
          <w:instrText xml:space="preserve"> HYPERLINK "https://doi.org/10.1038/s41559-019-0880-8" \h </w:instrText>
        </w:r>
        <w:r>
          <w:fldChar w:fldCharType="separate"/>
        </w:r>
        <w:r>
          <w:rPr>
            <w:rStyle w:val="Hyperlink"/>
          </w:rPr>
          <w:t>Evolutionary and demographic consequences of phenological mismatches</w:t>
        </w:r>
        <w:r>
          <w:rPr>
            <w:rStyle w:val="Hyperlink"/>
          </w:rPr>
          <w:fldChar w:fldCharType="end"/>
        </w:r>
        <w:r>
          <w:t>. Nature ecology &amp; evolution 3:879–885.</w:t>
        </w:r>
      </w:ins>
    </w:p>
    <w:p w14:paraId="2B8798F6" w14:textId="77777777" w:rsidR="00030EA6" w:rsidRDefault="00DB7419">
      <w:pPr>
        <w:pStyle w:val="Bibliography"/>
      </w:pPr>
      <w:bookmarkStart w:id="341" w:name="ref-walther2002"/>
      <w:bookmarkEnd w:id="339"/>
      <w:r>
        <w:t>Walther, G.-R., E. Post, P. Convey, A. Menzel, C. Parmesan, T. J. C. Beebee, J.-M. Fromen</w:t>
      </w:r>
      <w:r>
        <w:t xml:space="preserve">tin, O. Hoegh-Guldberg, and F. Bairlein. 2002. </w:t>
      </w:r>
      <w:hyperlink r:id="rId71">
        <w:r>
          <w:rPr>
            <w:rStyle w:val="Hyperlink"/>
          </w:rPr>
          <w:t>Ecological responses to recent climate change</w:t>
        </w:r>
      </w:hyperlink>
      <w:r>
        <w:t>. Nature 416:389–395.</w:t>
      </w:r>
    </w:p>
    <w:p w14:paraId="0C03F14F" w14:textId="77777777" w:rsidR="00030EA6" w:rsidRDefault="00DB7419">
      <w:pPr>
        <w:pStyle w:val="Bibliography"/>
      </w:pPr>
      <w:bookmarkStart w:id="342" w:name="ref-welch1968"/>
      <w:bookmarkEnd w:id="341"/>
      <w:r>
        <w:t xml:space="preserve">Welch, H. E. 1968. </w:t>
      </w:r>
      <w:hyperlink r:id="rId72">
        <w:r>
          <w:rPr>
            <w:rStyle w:val="Hyperlink"/>
          </w:rPr>
          <w:t>Relationships between</w:t>
        </w:r>
        <w:r>
          <w:rPr>
            <w:rStyle w:val="Hyperlink"/>
          </w:rPr>
          <w:t xml:space="preserve"> Assimiliation Efficiencies and Growth Efficiencies for Aquatic Consumers</w:t>
        </w:r>
      </w:hyperlink>
      <w:r>
        <w:t>. Ecology 49:755–759.</w:t>
      </w:r>
    </w:p>
    <w:p w14:paraId="0E4D124F" w14:textId="77777777" w:rsidR="00030EA6" w:rsidRDefault="00DB7419">
      <w:pPr>
        <w:pStyle w:val="Bibliography"/>
        <w:rPr>
          <w:ins w:id="343" w:author="JRJ" w:date="2023-05-23T22:22:00Z"/>
        </w:rPr>
      </w:pPr>
      <w:bookmarkStart w:id="344" w:name="ref-whittaker1952"/>
      <w:bookmarkEnd w:id="342"/>
      <w:r>
        <w:t xml:space="preserve">Whittaker, R. H. </w:t>
      </w:r>
      <w:ins w:id="345" w:author="JRJ" w:date="2023-05-23T22:22:00Z">
        <w:r>
          <w:t xml:space="preserve">1952. </w:t>
        </w:r>
        <w:r>
          <w:fldChar w:fldCharType="begin"/>
        </w:r>
        <w:r>
          <w:instrText xml:space="preserve"> HYPERLINK "https://doi.org/10.2307/1948527" \h </w:instrText>
        </w:r>
        <w:r>
          <w:fldChar w:fldCharType="separate"/>
        </w:r>
        <w:r>
          <w:rPr>
            <w:rStyle w:val="Hyperlink"/>
          </w:rPr>
          <w:t>A Study of Summer Foliage Insect Communities in the Great Smoky Mountains</w:t>
        </w:r>
        <w:r>
          <w:rPr>
            <w:rStyle w:val="Hyperlink"/>
          </w:rPr>
          <w:fldChar w:fldCharType="end"/>
        </w:r>
        <w:r>
          <w:t>. Ecological M</w:t>
        </w:r>
        <w:r>
          <w:t>onographs 22:1–44.</w:t>
        </w:r>
      </w:ins>
    </w:p>
    <w:p w14:paraId="3DC4136D" w14:textId="77777777" w:rsidR="00030EA6" w:rsidRDefault="00DB7419">
      <w:pPr>
        <w:pStyle w:val="Bibliography"/>
      </w:pPr>
      <w:bookmarkStart w:id="346" w:name="ref-whittaker1962"/>
      <w:bookmarkEnd w:id="344"/>
      <w:ins w:id="347" w:author="JRJ" w:date="2023-05-23T22:22:00Z">
        <w:r>
          <w:t xml:space="preserve">Whittaker, R. H. </w:t>
        </w:r>
      </w:ins>
      <w:r>
        <w:t xml:space="preserve">1962. </w:t>
      </w:r>
      <w:hyperlink r:id="rId73">
        <w:r>
          <w:rPr>
            <w:rStyle w:val="Hyperlink"/>
          </w:rPr>
          <w:t>Classification of natural communities</w:t>
        </w:r>
      </w:hyperlink>
      <w:r>
        <w:t>. The Botanical Review 28:1–239.</w:t>
      </w:r>
    </w:p>
    <w:p w14:paraId="262A1551" w14:textId="77777777" w:rsidR="00030EA6" w:rsidRDefault="00DB7419">
      <w:pPr>
        <w:pStyle w:val="Bibliography"/>
      </w:pPr>
      <w:bookmarkStart w:id="348" w:name="ref-woodward2010"/>
      <w:bookmarkEnd w:id="346"/>
      <w:r>
        <w:t>Woodward, G., J. P. Benstead, O. S. Beveridge, J. Blanchard, T. Brey, L. E. Brown, W. F. C</w:t>
      </w:r>
      <w:r>
        <w:t xml:space="preserve">ross, N. Friberg, T. C. Ings, U. Jacob, S. Jennings, M. E. Ledger, A. M. Milner, J. M. Montoya, E. O’Gorman, J. M. Olesen, O. L. Petchey, D. E. Pichler, D. C. Reuman, M. S. A. Thompson, F. J. F. Van Veen, and G. Yvon-Durocher. 2010. </w:t>
      </w:r>
      <w:hyperlink r:id="rId74">
        <w:r>
          <w:rPr>
            <w:rStyle w:val="Hyperlink"/>
          </w:rPr>
          <w:t>Ecological Networks in a Changing Climate</w:t>
        </w:r>
      </w:hyperlink>
      <w:r>
        <w:t>. Pages 71–138 Advances in Ecological Research. Elsevier.</w:t>
      </w:r>
    </w:p>
    <w:p w14:paraId="37807A4D" w14:textId="77777777" w:rsidR="00030EA6" w:rsidRDefault="00DB7419">
      <w:pPr>
        <w:pStyle w:val="Bibliography"/>
      </w:pPr>
      <w:bookmarkStart w:id="349" w:name="ref-zeuss2017"/>
      <w:bookmarkEnd w:id="348"/>
      <w:r>
        <w:t xml:space="preserve">Zeuss, D., S. Brunzel, and R. Brandl. 2017. </w:t>
      </w:r>
      <w:hyperlink r:id="rId75">
        <w:r>
          <w:rPr>
            <w:rStyle w:val="Hyperlink"/>
          </w:rPr>
          <w:t>Environmental</w:t>
        </w:r>
        <w:r>
          <w:rPr>
            <w:rStyle w:val="Hyperlink"/>
          </w:rPr>
          <w:t xml:space="preserve"> drivers of voltinism and body size in insect assemblages across Europe</w:t>
        </w:r>
      </w:hyperlink>
      <w:r>
        <w:t>. Global Ecology and Biogeography 26:154–165.</w:t>
      </w:r>
    </w:p>
    <w:p w14:paraId="56E0A673" w14:textId="77777777" w:rsidR="00030EA6" w:rsidRDefault="00DB7419">
      <w:pPr>
        <w:pStyle w:val="Bibliography"/>
      </w:pPr>
      <w:bookmarkStart w:id="350" w:name="ref-zhang2017"/>
      <w:bookmarkEnd w:id="349"/>
      <w:r>
        <w:t xml:space="preserve">Zhang, L., D. Takahashi, M. Hartvig, and K. H. Andersen. 2017. </w:t>
      </w:r>
      <w:hyperlink r:id="rId76">
        <w:r>
          <w:rPr>
            <w:rStyle w:val="Hyperlink"/>
          </w:rPr>
          <w:t xml:space="preserve">Food-web dynamics </w:t>
        </w:r>
        <w:r>
          <w:rPr>
            <w:rStyle w:val="Hyperlink"/>
          </w:rPr>
          <w:t>under climate change</w:t>
        </w:r>
      </w:hyperlink>
      <w:r>
        <w:t>. Proceedings of the Royal Society B: Biological Sciences 284:20171772.</w:t>
      </w:r>
    </w:p>
    <w:p w14:paraId="035E78C0" w14:textId="77777777" w:rsidR="00030EA6" w:rsidRDefault="00DB7419">
      <w:pPr>
        <w:pStyle w:val="Bibliography"/>
      </w:pPr>
      <w:bookmarkStart w:id="351" w:name="ref-zuo2012"/>
      <w:bookmarkEnd w:id="350"/>
      <w:r>
        <w:t xml:space="preserve">Zuo, W., M. E. Moses, G. B. West, C. Hou, and J. H. Brown. 2012. </w:t>
      </w:r>
      <w:hyperlink r:id="rId77">
        <w:r>
          <w:rPr>
            <w:rStyle w:val="Hyperlink"/>
          </w:rPr>
          <w:t>A general model for effects of temperatur</w:t>
        </w:r>
        <w:r>
          <w:rPr>
            <w:rStyle w:val="Hyperlink"/>
          </w:rPr>
          <w:t>e on ectotherm ontogenetic growth and development</w:t>
        </w:r>
      </w:hyperlink>
      <w:r>
        <w:t>. Proceedings of the Royal Society B: Biological Sciences 279:1840–1846.</w:t>
      </w:r>
    </w:p>
    <w:bookmarkEnd w:id="203"/>
    <w:bookmarkEnd w:id="351"/>
    <w:p w14:paraId="5A4B1199" w14:textId="77777777" w:rsidR="00030EA6" w:rsidRDefault="00DB7419">
      <w:r>
        <w:br w:type="page"/>
      </w:r>
    </w:p>
    <w:p w14:paraId="0CEF0F19" w14:textId="77777777" w:rsidR="00030EA6" w:rsidRDefault="00DB7419">
      <w:pPr>
        <w:pStyle w:val="Heading1"/>
      </w:pPr>
      <w:bookmarkStart w:id="352" w:name="figure-captions"/>
      <w:bookmarkEnd w:id="201"/>
      <w:r>
        <w:lastRenderedPageBreak/>
        <w:t>Figure captions</w:t>
      </w:r>
    </w:p>
    <w:p w14:paraId="4A22F6DE" w14:textId="77777777" w:rsidR="00030EA6" w:rsidRDefault="00DB7419">
      <w:pPr>
        <w:pStyle w:val="FirstParagraph"/>
      </w:pPr>
      <w:r>
        <w:t>Figure 1. (a) Total organic matter flux (g AFDM m</w:t>
      </w:r>
      <w:r>
        <w:rPr>
          <w:vertAlign w:val="superscript"/>
        </w:rPr>
        <w:t>-2</w:t>
      </w:r>
      <w:r>
        <w:t xml:space="preserve"> y</w:t>
      </w:r>
      <w:r>
        <w:rPr>
          <w:vertAlign w:val="superscript"/>
        </w:rPr>
        <w:t>-1</w:t>
      </w:r>
      <w:r>
        <w:t xml:space="preserve">) increased </w:t>
      </w:r>
      <w:r>
        <w:t>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w:t>
      </w:r>
      <w:r>
        <w:t xml:space="preserv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3A6572BF" w14:textId="77777777" w:rsidR="00030EA6" w:rsidRDefault="00DB7419">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 xml:space="preserve">])in each stream; colors correspond to mean annual </w:t>
      </w:r>
      <w:r>
        <w:t>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w:t>
      </w:r>
      <w:r>
        <w:t xml:space="preserve">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w:t>
      </w:r>
      <w:r>
        <w:rPr>
          <w:i/>
          <w:iCs/>
        </w:rPr>
        <w:t>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L</w:t>
      </w:r>
      <w:r>
        <w:t xml:space="preserve">imn rip, </w:t>
      </w:r>
      <w:r>
        <w:rPr>
          <w:i/>
          <w:iCs/>
        </w:rPr>
        <w:t>Limnophora riparia</w:t>
      </w:r>
      <w:r>
        <w:t xml:space="preserve">; Dicra, </w:t>
      </w:r>
      <w:r>
        <w:rPr>
          <w:i/>
          <w:iCs/>
        </w:rPr>
        <w:t>Dicranota</w:t>
      </w:r>
      <w:r>
        <w:t xml:space="preserve"> sp.; C: Ost, Class Ostracoda; S aur, </w:t>
      </w:r>
      <w:r>
        <w:rPr>
          <w:i/>
          <w:iCs/>
        </w:rPr>
        <w:t>Simulium aurem</w:t>
      </w:r>
      <w:r>
        <w:t>.</w:t>
      </w:r>
    </w:p>
    <w:p w14:paraId="60EFE9E5" w14:textId="77777777" w:rsidR="00030EA6" w:rsidRDefault="00DB7419">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w:t>
      </w:r>
      <w:r>
        <w:t>solid line 1:1 line from the origin represents the line of equality. Distributions near this line suggest minimal structuring of OM fluxes in relation to body size. The dotted line allows for visualization of skewness in OM fluxes based on its intersection</w:t>
      </w:r>
      <w:r>
        <w:t xml:space="preserve"> with the empirical Lorenz curve. (b) Empirical estimates of body size-related OM flux skewness in relation to stream temperature. (c) The probability of observing </w:t>
      </w:r>
      <w:r>
        <w:lastRenderedPageBreak/>
        <w:t>these skewness values when compared to a random ordering. For panels B and C, points represe</w:t>
      </w:r>
      <w:r>
        <w:t>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6EECCE3B" w14:textId="77777777" w:rsidR="00030EA6" w:rsidRDefault="00DB7419">
      <w:pPr>
        <w:pStyle w:val="BodyText"/>
      </w:pPr>
      <w:r>
        <w:t xml:space="preserve">Figure 4. (a) Lorenz curves showing cumulative relative organic matter flux among taxa with increasing </w:t>
      </w:r>
      <w:r>
        <w:rPr>
          <w:i/>
          <w:iCs/>
        </w:rPr>
        <w:t>P:B</w:t>
      </w:r>
      <w:r>
        <w:t xml:space="preserve"> ratio</w:t>
      </w:r>
      <w:r>
        <w:t xml:space="preserve">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fluxe</w:t>
      </w:r>
      <w:r>
        <w:t xml:space="preserve">s based on its intersection with the Lorenz curve. (b) Estimates of </w:t>
      </w:r>
      <w:r>
        <w:rPr>
          <w:i/>
          <w:iCs/>
        </w:rPr>
        <w:t>P:B</w:t>
      </w:r>
      <w:r>
        <w:t>-related OM flux skewness in relation to stream temperature. (c) The probability of observing these skewness values when compared to a random (i.e., stochastic) ordering. For panels B a</w:t>
      </w:r>
      <w:r>
        <w:t>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0DB097AF" w14:textId="77777777" w:rsidR="00030EA6" w:rsidRDefault="00DB7419">
      <w:r>
        <w:br w:type="page"/>
      </w:r>
    </w:p>
    <w:p w14:paraId="4AB7DDEE" w14:textId="77777777" w:rsidR="00030EA6" w:rsidRDefault="00DB7419">
      <w:pPr>
        <w:pStyle w:val="BodyText"/>
      </w:pPr>
      <w:r>
        <w:lastRenderedPageBreak/>
        <w:t>Figure 1</w:t>
      </w:r>
    </w:p>
    <w:p w14:paraId="2AF825C5" w14:textId="77777777" w:rsidR="005769B7" w:rsidRDefault="006979EB">
      <w:pPr>
        <w:pStyle w:val="CaptionedFigure"/>
        <w:rPr>
          <w:del w:id="353" w:author="JRJ" w:date="2023-05-23T22:22:00Z"/>
        </w:rPr>
      </w:pPr>
      <w:del w:id="354" w:author="JRJ" w:date="2023-05-23T22:22:00Z">
        <w:r>
          <w:rPr>
            <w:noProof/>
          </w:rPr>
          <w:lastRenderedPageBreak/>
          <w:drawing>
            <wp:inline distT="0" distB="0" distL="0" distR="0" wp14:anchorId="0CCDCCD0" wp14:editId="4E36FDA9">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del>
    </w:p>
    <w:p w14:paraId="0AC9C6A3" w14:textId="77777777" w:rsidR="00030EA6" w:rsidRDefault="00DB7419">
      <w:pPr>
        <w:pStyle w:val="CaptionedFigure"/>
        <w:rPr>
          <w:ins w:id="355" w:author="JRJ" w:date="2023-05-23T22:22:00Z"/>
        </w:rPr>
      </w:pPr>
      <w:ins w:id="356" w:author="JRJ" w:date="2023-05-23T22:22:00Z">
        <w:r>
          <w:rPr>
            <w:noProof/>
          </w:rPr>
          <w:lastRenderedPageBreak/>
          <w:drawing>
            <wp:inline distT="0" distB="0" distL="0" distR="0">
              <wp:extent cx="5943600" cy="4245428"/>
              <wp:effectExtent l="0" t="0" r="0" b="0"/>
              <wp:docPr id="237"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38" name="Picture" descr="Junker_temp-energy-flux_submission_Rev1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ins>
    </w:p>
    <w:p w14:paraId="79D60027" w14:textId="77777777" w:rsidR="00030EA6" w:rsidRDefault="00DB7419">
      <w:pPr>
        <w:pStyle w:val="ImageCaption"/>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w:rPr>
                <w:rFonts w:ascii="Cambria Math" w:hAnsi="Cambria Math"/>
              </w:rPr>
              <m:t>:</m:t>
            </m:r>
            <m:r>
              <w:rPr>
                <w:rFonts w:ascii="Cambria Math" w:hAnsi="Cambria Math"/>
              </w:rPr>
              <m:t>B</m:t>
            </m:r>
          </m:e>
        </m:bar>
      </m:oMath>
      <w:r>
        <w:t>, y</w:t>
      </w:r>
      <w:r>
        <w:rPr>
          <w:vertAlign w:val="superscript"/>
        </w:rPr>
        <w:t>-1</w:t>
      </w:r>
      <w:r>
        <w:t>). For all panels, points represent the mean</w:t>
      </w:r>
      <w:r>
        <w:t xml:space="preserve">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14:paraId="21D0C710" w14:textId="77777777" w:rsidR="00030EA6" w:rsidRDefault="00DB7419">
      <w:r>
        <w:br w:type="page"/>
      </w:r>
    </w:p>
    <w:p w14:paraId="6171840E" w14:textId="77777777" w:rsidR="00030EA6" w:rsidRDefault="00DB7419">
      <w:pPr>
        <w:pStyle w:val="BodyText"/>
      </w:pPr>
      <w:r>
        <w:lastRenderedPageBreak/>
        <w:t>Figure 2</w:t>
      </w:r>
    </w:p>
    <w:p w14:paraId="2EAE1BC8" w14:textId="77777777" w:rsidR="005769B7" w:rsidRDefault="006979EB">
      <w:pPr>
        <w:pStyle w:val="CaptionedFigure"/>
        <w:rPr>
          <w:del w:id="357" w:author="JRJ" w:date="2023-05-23T22:22:00Z"/>
        </w:rPr>
      </w:pPr>
      <w:del w:id="358" w:author="JRJ" w:date="2023-05-23T22:22:00Z">
        <w:r>
          <w:rPr>
            <w:noProof/>
          </w:rPr>
          <w:lastRenderedPageBreak/>
          <w:drawing>
            <wp:inline distT="0" distB="0" distL="0" distR="0" wp14:anchorId="686C83E5" wp14:editId="260CE9E5">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del>
    </w:p>
    <w:p w14:paraId="5AE405B8" w14:textId="77777777" w:rsidR="00030EA6" w:rsidRDefault="00DB7419">
      <w:pPr>
        <w:pStyle w:val="CaptionedFigure"/>
        <w:rPr>
          <w:ins w:id="359" w:author="JRJ" w:date="2023-05-23T22:22:00Z"/>
        </w:rPr>
      </w:pPr>
      <w:ins w:id="360" w:author="JRJ" w:date="2023-05-23T22:22:00Z">
        <w:r>
          <w:rPr>
            <w:noProof/>
          </w:rPr>
          <w:lastRenderedPageBreak/>
          <w:drawing>
            <wp:inline distT="0" distB="0" distL="0" distR="0">
              <wp:extent cx="5943600" cy="6339839"/>
              <wp:effectExtent l="0" t="0" r="0" b="0"/>
              <wp:docPr id="240"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41" name="Picture" descr="Junker_temp-energy-flux_submission_Rev1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ins>
    </w:p>
    <w:p w14:paraId="78BC4E9D" w14:textId="77777777" w:rsidR="00030EA6" w:rsidRDefault="00DB7419">
      <w:pPr>
        <w:pStyle w:val="ImageCaption"/>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w:t>
      </w:r>
      <w:r>
        <w:t xml:space="preserve">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Cs/>
        </w:rPr>
        <w:t>Nais communis</w:t>
      </w:r>
      <w:r>
        <w:t xml:space="preserve">; C syl, </w:t>
      </w:r>
      <w:r>
        <w:rPr>
          <w:iCs/>
        </w:rPr>
        <w:t>Cricotopus sylvestris</w:t>
      </w:r>
      <w:r>
        <w:t xml:space="preserve">; R balt, </w:t>
      </w:r>
      <w:r>
        <w:rPr>
          <w:iCs/>
        </w:rPr>
        <w:t>Radix balthica</w:t>
      </w:r>
      <w:r>
        <w:t xml:space="preserve">; Macro sp., </w:t>
      </w:r>
      <w:r>
        <w:rPr>
          <w:iCs/>
        </w:rPr>
        <w:t>Macropel</w:t>
      </w:r>
      <w:r>
        <w:rPr>
          <w:iCs/>
        </w:rPr>
        <w:t>opia</w:t>
      </w:r>
      <w:r>
        <w:t xml:space="preserve"> sp.; C dent, </w:t>
      </w:r>
      <w:r>
        <w:rPr>
          <w:iCs/>
        </w:rPr>
        <w:t>Chaetocladius dentiforceps</w:t>
      </w:r>
      <w:r>
        <w:t xml:space="preserve">; S vitt, </w:t>
      </w:r>
      <w:r>
        <w:rPr>
          <w:iCs/>
        </w:rPr>
        <w:t>Simulium vittatum</w:t>
      </w:r>
      <w:r>
        <w:t xml:space="preserve">; Euk spp., </w:t>
      </w:r>
      <w:r>
        <w:rPr>
          <w:iCs/>
        </w:rPr>
        <w:t>Eukiefferiella</w:t>
      </w:r>
      <w:r>
        <w:t xml:space="preserve"> spp.; O obl, </w:t>
      </w:r>
      <w:r>
        <w:rPr>
          <w:iCs/>
        </w:rPr>
        <w:t>Orthocladius oblidens</w:t>
      </w:r>
      <w:r>
        <w:t xml:space="preserve">; Micro sp. </w:t>
      </w:r>
      <w:r>
        <w:rPr>
          <w:iCs/>
        </w:rPr>
        <w:t>Micropsectra</w:t>
      </w:r>
      <w:r>
        <w:t xml:space="preserve"> sp.; D bert, </w:t>
      </w:r>
      <w:r>
        <w:rPr>
          <w:iCs/>
        </w:rPr>
        <w:t>Diamesa bertrami</w:t>
      </w:r>
      <w:r>
        <w:t xml:space="preserve">; D boh-zer, </w:t>
      </w:r>
      <w:r>
        <w:rPr>
          <w:iCs/>
        </w:rPr>
        <w:t>Diamesa bohemani-zernyi</w:t>
      </w:r>
      <w:r>
        <w:t>; F: Lumb, Family Lumbricidae; P c</w:t>
      </w:r>
      <w:r>
        <w:t xml:space="preserve">ing, </w:t>
      </w:r>
      <w:r>
        <w:rPr>
          <w:iCs/>
        </w:rPr>
        <w:t>Potamophylax cingulatus</w:t>
      </w:r>
      <w:r>
        <w:t xml:space="preserve">; S gland, </w:t>
      </w:r>
      <w:r>
        <w:rPr>
          <w:iCs/>
        </w:rPr>
        <w:t>Sperchon glandulosus</w:t>
      </w:r>
      <w:r>
        <w:t xml:space="preserve">; P urs, </w:t>
      </w:r>
      <w:r>
        <w:rPr>
          <w:iCs/>
        </w:rPr>
        <w:t>Prosimulium ursinum</w:t>
      </w:r>
      <w:r>
        <w:t xml:space="preserve">; SC: Cope, Subclass Copepoda; R eff, </w:t>
      </w:r>
      <w:r>
        <w:rPr>
          <w:iCs/>
        </w:rPr>
        <w:t>Rheocricotopus effusus</w:t>
      </w:r>
      <w:r>
        <w:t xml:space="preserve">; S vern, </w:t>
      </w:r>
      <w:r>
        <w:rPr>
          <w:iCs/>
        </w:rPr>
        <w:t>Simulium vernum</w:t>
      </w:r>
      <w:r>
        <w:t xml:space="preserve">; Chaet sp., </w:t>
      </w:r>
      <w:r>
        <w:rPr>
          <w:iCs/>
        </w:rPr>
        <w:lastRenderedPageBreak/>
        <w:t>Chaetocladius</w:t>
      </w:r>
      <w:r>
        <w:t xml:space="preserve"> sp.; Thien sp., </w:t>
      </w:r>
      <w:r>
        <w:rPr>
          <w:iCs/>
        </w:rPr>
        <w:t>Thienemanniella</w:t>
      </w:r>
      <w:r>
        <w:t xml:space="preserve"> sp.; O frig, </w:t>
      </w:r>
      <w:r>
        <w:rPr>
          <w:iCs/>
        </w:rPr>
        <w:t>Orthocladius</w:t>
      </w:r>
      <w:r>
        <w:rPr>
          <w:iCs/>
        </w:rPr>
        <w:t xml:space="preserve"> frigidus</w:t>
      </w:r>
      <w:r>
        <w:t xml:space="preserve">; Limn rip, </w:t>
      </w:r>
      <w:r>
        <w:rPr>
          <w:iCs/>
        </w:rPr>
        <w:t>Limnophora riparia</w:t>
      </w:r>
      <w:r>
        <w:t xml:space="preserve">; Dicra, </w:t>
      </w:r>
      <w:r>
        <w:rPr>
          <w:iCs/>
        </w:rPr>
        <w:t>Dicranota</w:t>
      </w:r>
      <w:r>
        <w:t xml:space="preserve"> sp.; C: Ost, Class Ostracoda; S aur, </w:t>
      </w:r>
      <w:r>
        <w:rPr>
          <w:iCs/>
        </w:rPr>
        <w:t>Simulium aurem</w:t>
      </w:r>
      <w:r>
        <w:t>.</w:t>
      </w:r>
    </w:p>
    <w:p w14:paraId="6B20D704" w14:textId="77777777" w:rsidR="00030EA6" w:rsidRDefault="00DB7419">
      <w:r>
        <w:br w:type="page"/>
      </w:r>
    </w:p>
    <w:p w14:paraId="65E5A990" w14:textId="77777777" w:rsidR="00030EA6" w:rsidRDefault="00DB7419">
      <w:pPr>
        <w:pStyle w:val="BodyText"/>
      </w:pPr>
      <w:r>
        <w:lastRenderedPageBreak/>
        <w:t>Figure 3</w:t>
      </w:r>
    </w:p>
    <w:p w14:paraId="5875B9C7" w14:textId="77777777" w:rsidR="005769B7" w:rsidRDefault="006979EB">
      <w:pPr>
        <w:pStyle w:val="CaptionedFigure"/>
        <w:rPr>
          <w:del w:id="361" w:author="JRJ" w:date="2023-05-23T22:22:00Z"/>
        </w:rPr>
      </w:pPr>
      <w:del w:id="362" w:author="JRJ" w:date="2023-05-23T22:22:00Z">
        <w:r>
          <w:rPr>
            <w:noProof/>
          </w:rPr>
          <w:lastRenderedPageBreak/>
          <w:drawing>
            <wp:inline distT="0" distB="0" distL="0" distR="0" wp14:anchorId="3764DAFD" wp14:editId="3331F1A1">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del>
    </w:p>
    <w:p w14:paraId="36A6F5EB" w14:textId="77777777" w:rsidR="00030EA6" w:rsidRDefault="00DB7419">
      <w:pPr>
        <w:pStyle w:val="CaptionedFigure"/>
        <w:rPr>
          <w:ins w:id="363" w:author="JRJ" w:date="2023-05-23T22:22:00Z"/>
        </w:rPr>
      </w:pPr>
      <w:ins w:id="364" w:author="JRJ" w:date="2023-05-23T22:22:00Z">
        <w:r>
          <w:rPr>
            <w:noProof/>
          </w:rPr>
          <w:drawing>
            <wp:inline distT="0" distB="0" distL="0" distR="0">
              <wp:extent cx="4582182" cy="3665746"/>
              <wp:effectExtent l="0" t="0" r="0" b="0"/>
              <wp:docPr id="243"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44" name="Picture" descr="Junker_temp-energy-flux_submission_Rev1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ins>
    </w:p>
    <w:p w14:paraId="3E3514D5" w14:textId="77777777" w:rsidR="00030EA6" w:rsidRDefault="00DB7419">
      <w:pPr>
        <w:pStyle w:val="ImageCaption"/>
      </w:pPr>
      <w:r>
        <w:t xml:space="preserve">Figure 3. (a) Lorenz curves showing cumulative relative organic matter flux among taxa with increasing body size (from left to right; </w:t>
      </w:r>
      <w:r>
        <w:rPr>
          <w:iCs/>
        </w:rPr>
        <w:t>M</w:t>
      </w:r>
      <w:r>
        <w:t>, mg AFDM ind</w:t>
      </w:r>
      <w:r>
        <w:rPr>
          <w:vertAlign w:val="superscript"/>
        </w:rPr>
        <w:t>-1</w:t>
      </w:r>
      <w:r>
        <w:t>). The solid line 1:1 line from the origin represents the line of equality. Distributions near this line s</w:t>
      </w:r>
      <w:r>
        <w:t xml:space="preserve">uggest minimal structuring </w:t>
      </w:r>
      <w:r>
        <w:lastRenderedPageBreak/>
        <w:t xml:space="preserve">of OM fluxes in relation to body size. The dotted line allows for visualization of skewness in OM fluxes based on its intersection with the empirical lorenz curve. (b) Empirical estimates of body size-related OM flux skewness in </w:t>
      </w:r>
      <w:r>
        <w:t>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w:t>
      </w:r>
      <w:r>
        <w:t>sent the 2.5</w:t>
      </w:r>
      <w:r>
        <w:rPr>
          <w:vertAlign w:val="superscript"/>
        </w:rPr>
        <w:t>th</w:t>
      </w:r>
      <w:r>
        <w:t xml:space="preserve"> and 97.5</w:t>
      </w:r>
      <w:r>
        <w:rPr>
          <w:vertAlign w:val="superscript"/>
        </w:rPr>
        <w:t>th</w:t>
      </w:r>
      <w:r>
        <w:t xml:space="preserve"> percentile bounds.</w:t>
      </w:r>
    </w:p>
    <w:p w14:paraId="156D0EC4" w14:textId="77777777" w:rsidR="00030EA6" w:rsidRDefault="00DB7419">
      <w:r>
        <w:br w:type="page"/>
      </w:r>
    </w:p>
    <w:p w14:paraId="13DC3173" w14:textId="77777777" w:rsidR="00030EA6" w:rsidRDefault="00DB7419">
      <w:pPr>
        <w:pStyle w:val="BodyText"/>
      </w:pPr>
      <w:r>
        <w:lastRenderedPageBreak/>
        <w:t>Figure 4</w:t>
      </w:r>
    </w:p>
    <w:p w14:paraId="1E0F7F8A" w14:textId="77777777" w:rsidR="005769B7" w:rsidRDefault="006979EB">
      <w:pPr>
        <w:pStyle w:val="CaptionedFigure"/>
        <w:rPr>
          <w:del w:id="365" w:author="JRJ" w:date="2023-05-23T22:22:00Z"/>
        </w:rPr>
      </w:pPr>
      <w:del w:id="366" w:author="JRJ" w:date="2023-05-23T22:22:00Z">
        <w:r>
          <w:rPr>
            <w:noProof/>
          </w:rPr>
          <w:lastRenderedPageBreak/>
          <w:drawing>
            <wp:inline distT="0" distB="0" distL="0" distR="0" wp14:anchorId="539C80A3" wp14:editId="35FFCD33">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del>
    </w:p>
    <w:p w14:paraId="0161BDC1" w14:textId="77777777" w:rsidR="00030EA6" w:rsidRDefault="00DB7419">
      <w:pPr>
        <w:pStyle w:val="CaptionedFigure"/>
        <w:rPr>
          <w:ins w:id="367" w:author="JRJ" w:date="2023-05-23T22:22:00Z"/>
        </w:rPr>
      </w:pPr>
      <w:ins w:id="368" w:author="JRJ" w:date="2023-05-23T22:22:00Z">
        <w:r>
          <w:rPr>
            <w:noProof/>
          </w:rPr>
          <w:drawing>
            <wp:inline distT="0" distB="0" distL="0" distR="0">
              <wp:extent cx="4582182" cy="3665746"/>
              <wp:effectExtent l="0" t="0" r="0" b="0"/>
              <wp:docPr id="246"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47" name="Picture" descr="Junker_temp-energy-flux_submission_Rev1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ins>
    </w:p>
    <w:p w14:paraId="1DB958B3" w14:textId="77777777" w:rsidR="00030EA6" w:rsidRDefault="00DB7419">
      <w:pPr>
        <w:pStyle w:val="ImageCaption"/>
      </w:pPr>
      <w:r>
        <w:t xml:space="preserve">Figure 4. (a) Lorenz curves showing cumulative relative organic matter flux among taxa with increasing </w:t>
      </w:r>
      <w:r>
        <w:rPr>
          <w:iCs/>
        </w:rPr>
        <w:t>P:B</w:t>
      </w:r>
      <w:r>
        <w:t xml:space="preserve"> ratio (from left to right; y</w:t>
      </w:r>
      <w:r>
        <w:rPr>
          <w:vertAlign w:val="superscript"/>
        </w:rPr>
        <w:t>-1</w:t>
      </w:r>
      <w:r>
        <w:t xml:space="preserve">). The solid 1:1 line from the origin represents the line of </w:t>
      </w:r>
      <w:r>
        <w:t xml:space="preserve">equality. Distributions near this line suggest minimal structuring of OM fluxes in </w:t>
      </w:r>
      <w:r>
        <w:lastRenderedPageBreak/>
        <w:t xml:space="preserve">relation to </w:t>
      </w:r>
      <w:r>
        <w:rPr>
          <w:iCs/>
        </w:rPr>
        <w:t>P:B</w:t>
      </w:r>
      <w:r>
        <w:t xml:space="preserve"> ratio. The dotted line allows for visualization of skewness in OM fluxes based on its intersection with the Lorenz curve. (b) Estimates of </w:t>
      </w:r>
      <w:r>
        <w:rPr>
          <w:iCs/>
        </w:rPr>
        <w:t>P:B</w:t>
      </w:r>
      <w:r>
        <w:t>-related OM flu</w:t>
      </w:r>
      <w:r>
        <w:t>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w:t>
      </w:r>
      <w:r>
        <w:t>ile bounds, and narrow bars represent the 2.5</w:t>
      </w:r>
      <w:r>
        <w:rPr>
          <w:vertAlign w:val="superscript"/>
        </w:rPr>
        <w:t>th</w:t>
      </w:r>
      <w:r>
        <w:t xml:space="preserve"> and 97.5</w:t>
      </w:r>
      <w:r>
        <w:rPr>
          <w:vertAlign w:val="superscript"/>
        </w:rPr>
        <w:t>th</w:t>
      </w:r>
      <w:r>
        <w:t xml:space="preserve"> percentile bounds.</w:t>
      </w:r>
      <w:bookmarkEnd w:id="352"/>
    </w:p>
    <w:sectPr w:rsidR="00030EA6" w:rsidSect="00C446BA">
      <w:headerReference w:type="default" r:id="rId82"/>
      <w:footerReference w:type="default" r:id="rId83"/>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435FB" w14:textId="77777777" w:rsidR="00DB7419" w:rsidRDefault="00DB7419">
      <w:pPr>
        <w:spacing w:after="0"/>
      </w:pPr>
      <w:r>
        <w:separator/>
      </w:r>
    </w:p>
  </w:endnote>
  <w:endnote w:type="continuationSeparator" w:id="0">
    <w:p w14:paraId="40600C1E" w14:textId="77777777" w:rsidR="00DB7419" w:rsidRDefault="00DB7419">
      <w:pPr>
        <w:spacing w:after="0"/>
      </w:pPr>
      <w:r>
        <w:continuationSeparator/>
      </w:r>
    </w:p>
  </w:endnote>
  <w:endnote w:type="continuationNotice" w:id="1">
    <w:p w14:paraId="6C10853A" w14:textId="77777777" w:rsidR="00DB7419" w:rsidRDefault="00DB74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5AC73641" w14:textId="77777777" w:rsidR="00916985" w:rsidRDefault="00DB74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794198" w14:textId="77777777" w:rsidR="00AA02EB" w:rsidRDefault="00DB7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B10FB" w14:textId="77777777" w:rsidR="00DB7419" w:rsidRDefault="00DB7419">
      <w:r>
        <w:separator/>
      </w:r>
    </w:p>
  </w:footnote>
  <w:footnote w:type="continuationSeparator" w:id="0">
    <w:p w14:paraId="54C2BAB8" w14:textId="77777777" w:rsidR="00DB7419" w:rsidRDefault="00DB7419">
      <w:r>
        <w:continuationSeparator/>
      </w:r>
    </w:p>
  </w:footnote>
  <w:footnote w:type="continuationNotice" w:id="1">
    <w:p w14:paraId="1158F720" w14:textId="77777777" w:rsidR="00DB7419" w:rsidRDefault="00DB74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C9EB9" w14:textId="77777777" w:rsidR="00AA02EB" w:rsidRDefault="00DB7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F20F5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2FB8F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A6"/>
    <w:rsid w:val="00030EA6"/>
    <w:rsid w:val="001329F9"/>
    <w:rsid w:val="001C3B78"/>
    <w:rsid w:val="00250079"/>
    <w:rsid w:val="002C5D22"/>
    <w:rsid w:val="00476AFD"/>
    <w:rsid w:val="005769B7"/>
    <w:rsid w:val="006979EB"/>
    <w:rsid w:val="008172C7"/>
    <w:rsid w:val="008456E4"/>
    <w:rsid w:val="00871502"/>
    <w:rsid w:val="008D7607"/>
    <w:rsid w:val="00C12671"/>
    <w:rsid w:val="00C952EB"/>
    <w:rsid w:val="00DB7419"/>
    <w:rsid w:val="00DF09A9"/>
    <w:rsid w:val="00EE4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B571A-4EC7-4FB8-BBB5-8A04139E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87150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1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365-2427.2010.02554.x" TargetMode="External"/><Relationship Id="rId21" Type="http://schemas.openxmlformats.org/officeDocument/2006/relationships/hyperlink" Target="https://doi.org/10.1890/10-1719.1" TargetMode="External"/><Relationship Id="rId42" Type="http://schemas.openxmlformats.org/officeDocument/2006/relationships/hyperlink" Target="https://doi.org/10.1111/ele.13608" TargetMode="External"/><Relationship Id="rId47" Type="http://schemas.openxmlformats.org/officeDocument/2006/relationships/hyperlink" Target="https://doi.org/10.1038/27427" TargetMode="External"/><Relationship Id="rId63" Type="http://schemas.openxmlformats.org/officeDocument/2006/relationships/hyperlink" Target="https://doi.org/10.7554/eLife.27166" TargetMode="External"/><Relationship Id="rId68" Type="http://schemas.openxmlformats.org/officeDocument/2006/relationships/hyperlink" Target="https://doi.org/10.1016/j.tree.2012.08.005" TargetMode="External"/><Relationship Id="rId84" Type="http://schemas.openxmlformats.org/officeDocument/2006/relationships/fontTable" Target="fontTable.xml"/><Relationship Id="rId16" Type="http://schemas.openxmlformats.org/officeDocument/2006/relationships/hyperlink" Target="https://doi.org/10.1086/700114" TargetMode="External"/><Relationship Id="rId11" Type="http://schemas.openxmlformats.org/officeDocument/2006/relationships/hyperlink" Target="https://doi.org/10.1111/geb.12925" TargetMode="External"/><Relationship Id="rId32" Type="http://schemas.openxmlformats.org/officeDocument/2006/relationships/hyperlink" Target="https://doi.org/10.1139/z87-164" TargetMode="External"/><Relationship Id="rId37" Type="http://schemas.openxmlformats.org/officeDocument/2006/relationships/hyperlink" Target="https://doi.org/10.1016/B978-0-12-417199-2.00005-7" TargetMode="External"/><Relationship Id="rId53" Type="http://schemas.openxmlformats.org/officeDocument/2006/relationships/hyperlink" Target="https://doi.org/10.1111/fwb.13583" TargetMode="External"/><Relationship Id="rId58" Type="http://schemas.openxmlformats.org/officeDocument/2006/relationships/hyperlink" Target="https://doi.org/10.1016/B978-0-12-398315-2.00002-8" TargetMode="External"/><Relationship Id="rId74" Type="http://schemas.openxmlformats.org/officeDocument/2006/relationships/hyperlink" Target="https://doi.org/10.1016/B978-0-12-381363-3.00002-2" TargetMode="External"/><Relationship Id="rId79"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hyperlink" Target="https://doi.org/10.1890/03-9000" TargetMode="External"/><Relationship Id="rId14" Type="http://schemas.openxmlformats.org/officeDocument/2006/relationships/hyperlink" Target="https://doi.org/10.2307/1468447" TargetMode="External"/><Relationship Id="rId22" Type="http://schemas.openxmlformats.org/officeDocument/2006/relationships/hyperlink" Target="https://doi.org/10.1890/06-1348.1" TargetMode="External"/><Relationship Id="rId27" Type="http://schemas.openxmlformats.org/officeDocument/2006/relationships/hyperlink" Target="https://doi.org/10.1073/pnas.2201345119" TargetMode="External"/><Relationship Id="rId30" Type="http://schemas.openxmlformats.org/officeDocument/2006/relationships/hyperlink" Target="https://doi.org/10.1111/j.1365-2427.2009.02234.x" TargetMode="External"/><Relationship Id="rId35" Type="http://schemas.openxmlformats.org/officeDocument/2006/relationships/hyperlink" Target="https://doi.org/10.2307/2223319" TargetMode="External"/><Relationship Id="rId43" Type="http://schemas.openxmlformats.org/officeDocument/2006/relationships/hyperlink" Target="https://doi.org/10.1007/s10021-020-00585-6" TargetMode="External"/><Relationship Id="rId48" Type="http://schemas.openxmlformats.org/officeDocument/2006/relationships/hyperlink" Target="https://doi.org/10.2172/7299553" TargetMode="External"/><Relationship Id="rId56" Type="http://schemas.openxmlformats.org/officeDocument/2006/relationships/hyperlink" Target="https://doi.org/10.1371/journal.pbio.1000178" TargetMode="External"/><Relationship Id="rId64" Type="http://schemas.openxmlformats.org/officeDocument/2006/relationships/hyperlink" Target="https://doi.org/10.1086/674094" TargetMode="External"/><Relationship Id="rId69" Type="http://schemas.openxmlformats.org/officeDocument/2006/relationships/hyperlink" Target="https://doi.org/10.1073/pnas.0610546104" TargetMode="External"/><Relationship Id="rId77" Type="http://schemas.openxmlformats.org/officeDocument/2006/relationships/hyperlink" Target="https://doi.org/10.1098/rspb.2011.2000" TargetMode="External"/><Relationship Id="rId8" Type="http://schemas.openxmlformats.org/officeDocument/2006/relationships/hyperlink" Target="https://doi.org/10.1098/rspb.2009.1910" TargetMode="External"/><Relationship Id="rId51" Type="http://schemas.openxmlformats.org/officeDocument/2006/relationships/hyperlink" Target="https://doi.org/10.1111/gcb.13574" TargetMode="External"/><Relationship Id="rId72" Type="http://schemas.openxmlformats.org/officeDocument/2006/relationships/hyperlink" Target="https://doi.org/10.2307/1935541" TargetMode="External"/><Relationship Id="rId80" Type="http://schemas.openxmlformats.org/officeDocument/2006/relationships/image" Target="media/image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tree.2017.12.007" TargetMode="External"/><Relationship Id="rId17" Type="http://schemas.openxmlformats.org/officeDocument/2006/relationships/hyperlink" Target="https://doi.org/10.3389/fevo.2019.00045" TargetMode="External"/><Relationship Id="rId25" Type="http://schemas.openxmlformats.org/officeDocument/2006/relationships/hyperlink" Target="https://doi.org/10.1111/1365-2656.12081" TargetMode="External"/><Relationship Id="rId33" Type="http://schemas.openxmlformats.org/officeDocument/2006/relationships/hyperlink" Target="https://doi.org/10.1038/s41598-019-41783-0" TargetMode="External"/><Relationship Id="rId38" Type="http://schemas.openxmlformats.org/officeDocument/2006/relationships/hyperlink" Target="https://doi.org/10.1890/07-1053.1" TargetMode="External"/><Relationship Id="rId46" Type="http://schemas.openxmlformats.org/officeDocument/2006/relationships/hyperlink" Target="https://doi.org/10.1038/238413a0" TargetMode="External"/><Relationship Id="rId59" Type="http://schemas.openxmlformats.org/officeDocument/2006/relationships/hyperlink" Target="https://doi.org/10.1111/1365-2435.12098" TargetMode="External"/><Relationship Id="rId67" Type="http://schemas.openxmlformats.org/officeDocument/2006/relationships/hyperlink" Target="https://doi.org/10.1002/ecy.2922" TargetMode="External"/><Relationship Id="rId20" Type="http://schemas.openxmlformats.org/officeDocument/2006/relationships/hyperlink" Target="https://doi.org/10.1002/ecy.2852" TargetMode="External"/><Relationship Id="rId41" Type="http://schemas.openxmlformats.org/officeDocument/2006/relationships/hyperlink" Target="https://doi.org/10.2307/1935374" TargetMode="External"/><Relationship Id="rId54" Type="http://schemas.openxmlformats.org/officeDocument/2006/relationships/hyperlink" Target="https://doi.org/10.4319/lo.2004.49.4_part_2.1269" TargetMode="External"/><Relationship Id="rId62" Type="http://schemas.openxmlformats.org/officeDocument/2006/relationships/hyperlink" Target="https://doi.org/10.1017/CBO9780511608551" TargetMode="External"/><Relationship Id="rId70" Type="http://schemas.openxmlformats.org/officeDocument/2006/relationships/hyperlink" Target="https://doi.org/10.1002/ecy.3699" TargetMode="External"/><Relationship Id="rId75" Type="http://schemas.openxmlformats.org/officeDocument/2006/relationships/hyperlink" Target="https://doi.org/10.1111/geb.12525"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37161" TargetMode="External"/><Relationship Id="rId23" Type="http://schemas.openxmlformats.org/officeDocument/2006/relationships/hyperlink" Target="https://doi.org/10.1073/pnas.0902080106" TargetMode="External"/><Relationship Id="rId28" Type="http://schemas.openxmlformats.org/officeDocument/2006/relationships/hyperlink" Target="https://doi.org/10.1111/ele.13820" TargetMode="External"/><Relationship Id="rId36" Type="http://schemas.openxmlformats.org/officeDocument/2006/relationships/hyperlink" Target="https://doi.org/10.1111/j.1600-0706.2008.16539.x" TargetMode="External"/><Relationship Id="rId49" Type="http://schemas.openxmlformats.org/officeDocument/2006/relationships/hyperlink" Target="https://doi.org/10.1073/pnas.0900300106" TargetMode="External"/><Relationship Id="rId57" Type="http://schemas.openxmlformats.org/officeDocument/2006/relationships/hyperlink" Target="https://doi.org/10.1111/gcb.12602" TargetMode="External"/><Relationship Id="rId10" Type="http://schemas.openxmlformats.org/officeDocument/2006/relationships/hyperlink" Target="https://doi.org/10.1007/BF02596720" TargetMode="External"/><Relationship Id="rId31" Type="http://schemas.openxmlformats.org/officeDocument/2006/relationships/hyperlink" Target="https://doi.org/10.1016/j.tree.2011.03.005" TargetMode="External"/><Relationship Id="rId44" Type="http://schemas.openxmlformats.org/officeDocument/2006/relationships/hyperlink" Target="https://doi.org/10.1126/science.1064088" TargetMode="External"/><Relationship Id="rId52" Type="http://schemas.openxmlformats.org/officeDocument/2006/relationships/hyperlink" Target="https://doi.org/10.1002/ecy.2952" TargetMode="External"/><Relationship Id="rId60" Type="http://schemas.openxmlformats.org/officeDocument/2006/relationships/hyperlink" Target="https://doi.org/10.1086/691387" TargetMode="External"/><Relationship Id="rId65" Type="http://schemas.openxmlformats.org/officeDocument/2006/relationships/hyperlink" Target="https://doi.org/10.1016/j.tree.2021.01.003" TargetMode="External"/><Relationship Id="rId73" Type="http://schemas.openxmlformats.org/officeDocument/2006/relationships/hyperlink" Target="https://doi.org/10.1007/BF02860872" TargetMode="External"/><Relationship Id="rId78" Type="http://schemas.openxmlformats.org/officeDocument/2006/relationships/image" Target="media/image1.png"/><Relationship Id="rId8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093/icb/44.6.498" TargetMode="External"/><Relationship Id="rId13" Type="http://schemas.openxmlformats.org/officeDocument/2006/relationships/hyperlink" Target="https://doi.org/10.1111/geb.13308" TargetMode="External"/><Relationship Id="rId18" Type="http://schemas.openxmlformats.org/officeDocument/2006/relationships/hyperlink" Target="https://doi.org/10.1098/rstb.2012.0232" TargetMode="External"/><Relationship Id="rId39" Type="http://schemas.openxmlformats.org/officeDocument/2006/relationships/hyperlink" Target="https://doi.org/10.1111/gcb.13912" TargetMode="External"/><Relationship Id="rId34" Type="http://schemas.openxmlformats.org/officeDocument/2006/relationships/hyperlink" Target="https://doi.org/10.1126/science.1061967" TargetMode="External"/><Relationship Id="rId50" Type="http://schemas.openxmlformats.org/officeDocument/2006/relationships/hyperlink" Target="https://doi.org/10.1002/ecy.1857" TargetMode="External"/><Relationship Id="rId55" Type="http://schemas.openxmlformats.org/officeDocument/2006/relationships/hyperlink" Target="https://doi.org/10.1073/pnas.171315998" TargetMode="External"/><Relationship Id="rId76" Type="http://schemas.openxmlformats.org/officeDocument/2006/relationships/hyperlink" Target="https://doi.org/10.1098/rspb.2017.1772" TargetMode="External"/><Relationship Id="rId7" Type="http://schemas.openxmlformats.org/officeDocument/2006/relationships/hyperlink" Target="https://doi.org/10.1111/gcb.12285" TargetMode="External"/><Relationship Id="rId71" Type="http://schemas.openxmlformats.org/officeDocument/2006/relationships/hyperlink" Target="https://doi.org/10.1038/416389a" TargetMode="External"/><Relationship Id="rId2" Type="http://schemas.openxmlformats.org/officeDocument/2006/relationships/styles" Target="styles.xml"/><Relationship Id="rId29" Type="http://schemas.openxmlformats.org/officeDocument/2006/relationships/hyperlink" Target="https://doi.org/10.1016/j.soilbio.2020.107873" TargetMode="External"/><Relationship Id="rId24" Type="http://schemas.openxmlformats.org/officeDocument/2006/relationships/hyperlink" Target="https://doi.org/10.1126/science.269.5228.1257" TargetMode="External"/><Relationship Id="rId40" Type="http://schemas.openxmlformats.org/officeDocument/2006/relationships/hyperlink" Target="https://doi.org/10.4319/lo.1986.31.1.0216" TargetMode="External"/><Relationship Id="rId45" Type="http://schemas.openxmlformats.org/officeDocument/2006/relationships/hyperlink" Target="https://doi.org/10.2307/2276207" TargetMode="External"/><Relationship Id="rId66" Type="http://schemas.openxmlformats.org/officeDocument/2006/relationships/hyperlink" Target="https://doi.org/10.1038/nmeth.2019" TargetMode="External"/><Relationship Id="rId61" Type="http://schemas.openxmlformats.org/officeDocument/2006/relationships/hyperlink" Target="https://doi.org/10.1111/ele.12820"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10825</Words>
  <Characters>61704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72385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cp:lastModifiedBy>James Junker</cp:lastModifiedBy>
  <cp:revision>1</cp:revision>
  <dcterms:created xsi:type="dcterms:W3CDTF">2023-05-24T03:14:00Z</dcterms:created>
  <dcterms:modified xsi:type="dcterms:W3CDTF">2023-05-24T03:23:00Z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